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20DBA" w14:textId="77777777" w:rsidR="009A2154" w:rsidRPr="009A2154" w:rsidRDefault="009A2154" w:rsidP="009A2154">
      <w:pPr>
        <w:pStyle w:val="Heading2"/>
        <w:spacing w:line="360" w:lineRule="auto"/>
        <w:rPr>
          <w:rFonts w:ascii="Times New Roman" w:hAnsi="Times New Roman" w:cs="Times New Roman"/>
          <w:b/>
          <w:bCs/>
          <w:color w:val="auto"/>
          <w:sz w:val="24"/>
          <w:szCs w:val="24"/>
        </w:rPr>
      </w:pPr>
      <w:r w:rsidRPr="009A2154">
        <w:rPr>
          <w:rFonts w:ascii="Times New Roman" w:hAnsi="Times New Roman" w:cs="Times New Roman"/>
          <w:b/>
          <w:bCs/>
          <w:color w:val="auto"/>
          <w:sz w:val="24"/>
          <w:szCs w:val="24"/>
        </w:rPr>
        <w:t>Study Title:</w:t>
      </w:r>
      <w:r w:rsidRPr="009A2154">
        <w:rPr>
          <w:rFonts w:ascii="Times New Roman" w:hAnsi="Times New Roman" w:cs="Times New Roman"/>
          <w:b/>
          <w:bCs/>
          <w:color w:val="auto"/>
          <w:sz w:val="24"/>
          <w:szCs w:val="24"/>
        </w:rPr>
        <w:tab/>
        <w:t>Santee Accord Diadromous Fish Studies</w:t>
      </w:r>
    </w:p>
    <w:p w14:paraId="1A559AE0" w14:textId="78685381" w:rsidR="009A2154" w:rsidRPr="008D487D" w:rsidRDefault="009A2154" w:rsidP="009A2154">
      <w:pPr>
        <w:pStyle w:val="Heading2"/>
        <w:spacing w:line="360" w:lineRule="auto"/>
      </w:pPr>
      <w:r w:rsidRPr="009A2154">
        <w:rPr>
          <w:rFonts w:ascii="Times New Roman" w:hAnsi="Times New Roman" w:cs="Times New Roman"/>
          <w:b/>
          <w:bCs/>
          <w:color w:val="auto"/>
          <w:sz w:val="24"/>
          <w:szCs w:val="24"/>
        </w:rPr>
        <w:t>Period Covered:</w:t>
      </w:r>
      <w:r w:rsidRPr="009A2154">
        <w:rPr>
          <w:rFonts w:ascii="Times New Roman" w:hAnsi="Times New Roman" w:cs="Times New Roman"/>
          <w:b/>
          <w:bCs/>
          <w:color w:val="auto"/>
          <w:sz w:val="24"/>
          <w:szCs w:val="24"/>
        </w:rPr>
        <w:tab/>
        <w:t xml:space="preserve">January </w:t>
      </w:r>
      <w:del w:id="0" w:author="Erica Schmidt" w:date="2025-09-23T09:31:00Z" w16du:dateUtc="2025-09-23T13:31:00Z">
        <w:r w:rsidRPr="009A2154" w:rsidDel="00CF6EA1">
          <w:rPr>
            <w:rFonts w:ascii="Times New Roman" w:hAnsi="Times New Roman" w:cs="Times New Roman"/>
            <w:b/>
            <w:bCs/>
            <w:color w:val="auto"/>
            <w:sz w:val="24"/>
            <w:szCs w:val="24"/>
          </w:rPr>
          <w:delText>2024</w:delText>
        </w:r>
      </w:del>
      <w:ins w:id="1" w:author="Erica Schmidt" w:date="2025-09-23T09:31:00Z" w16du:dateUtc="2025-09-23T13:31:00Z">
        <w:r w:rsidR="00CF6EA1" w:rsidRPr="009A2154">
          <w:rPr>
            <w:rFonts w:ascii="Times New Roman" w:hAnsi="Times New Roman" w:cs="Times New Roman"/>
            <w:b/>
            <w:bCs/>
            <w:color w:val="auto"/>
            <w:sz w:val="24"/>
            <w:szCs w:val="24"/>
          </w:rPr>
          <w:t>202</w:t>
        </w:r>
        <w:r w:rsidR="00CF6EA1">
          <w:rPr>
            <w:rFonts w:ascii="Times New Roman" w:hAnsi="Times New Roman" w:cs="Times New Roman"/>
            <w:b/>
            <w:bCs/>
            <w:color w:val="auto"/>
            <w:sz w:val="24"/>
            <w:szCs w:val="24"/>
          </w:rPr>
          <w:t>5</w:t>
        </w:r>
      </w:ins>
      <w:r w:rsidRPr="009A2154">
        <w:rPr>
          <w:rFonts w:ascii="Times New Roman" w:hAnsi="Times New Roman" w:cs="Times New Roman"/>
          <w:b/>
          <w:bCs/>
          <w:color w:val="auto"/>
          <w:sz w:val="24"/>
          <w:szCs w:val="24"/>
        </w:rPr>
        <w:t xml:space="preserve">—December </w:t>
      </w:r>
      <w:commentRangeStart w:id="2"/>
      <w:del w:id="3" w:author="Erica Schmidt" w:date="2025-09-23T09:32:00Z" w16du:dateUtc="2025-09-23T13:32:00Z">
        <w:r w:rsidRPr="009A2154" w:rsidDel="00CF6EA1">
          <w:rPr>
            <w:rFonts w:ascii="Times New Roman" w:hAnsi="Times New Roman" w:cs="Times New Roman"/>
            <w:b/>
            <w:bCs/>
            <w:color w:val="auto"/>
            <w:sz w:val="24"/>
            <w:szCs w:val="24"/>
          </w:rPr>
          <w:delText>2024</w:delText>
        </w:r>
      </w:del>
      <w:ins w:id="4" w:author="Erica Schmidt" w:date="2025-09-23T09:32:00Z" w16du:dateUtc="2025-09-23T13:32:00Z">
        <w:r w:rsidR="00CF6EA1">
          <w:rPr>
            <w:rFonts w:ascii="Times New Roman" w:hAnsi="Times New Roman" w:cs="Times New Roman"/>
            <w:b/>
            <w:bCs/>
            <w:color w:val="auto"/>
            <w:sz w:val="24"/>
            <w:szCs w:val="24"/>
          </w:rPr>
          <w:t>2025</w:t>
        </w:r>
      </w:ins>
      <w:commentRangeEnd w:id="2"/>
      <w:ins w:id="5" w:author="Erica Schmidt" w:date="2025-10-02T10:18:00Z" w16du:dateUtc="2025-10-02T14:18:00Z">
        <w:r w:rsidR="00C06B49">
          <w:rPr>
            <w:rStyle w:val="CommentReference"/>
            <w:rFonts w:asciiTheme="minorHAnsi" w:eastAsiaTheme="minorHAnsi" w:hAnsiTheme="minorHAnsi" w:cstheme="minorBidi"/>
            <w:color w:val="auto"/>
            <w:kern w:val="0"/>
            <w14:ligatures w14:val="none"/>
          </w:rPr>
          <w:commentReference w:id="2"/>
        </w:r>
      </w:ins>
      <w:r w:rsidRPr="008D487D">
        <w:tab/>
      </w:r>
    </w:p>
    <w:p w14:paraId="612331FB" w14:textId="77777777" w:rsidR="009A2154" w:rsidRPr="001707DD" w:rsidRDefault="009A2154" w:rsidP="009A2154">
      <w:pPr>
        <w:spacing w:line="360" w:lineRule="auto"/>
      </w:pPr>
    </w:p>
    <w:p w14:paraId="1E414347" w14:textId="77777777" w:rsidR="009A2154" w:rsidRPr="00B84502" w:rsidRDefault="009A2154" w:rsidP="009A2154">
      <w:pPr>
        <w:spacing w:line="360" w:lineRule="auto"/>
        <w:rPr>
          <w:rFonts w:ascii="Times New Roman" w:hAnsi="Times New Roman" w:cs="Times New Roman"/>
          <w:b/>
          <w:bCs/>
          <w:sz w:val="24"/>
          <w:szCs w:val="24"/>
          <w:u w:val="single"/>
        </w:rPr>
      </w:pPr>
      <w:r w:rsidRPr="00B84502">
        <w:rPr>
          <w:rFonts w:ascii="Times New Roman" w:hAnsi="Times New Roman" w:cs="Times New Roman"/>
          <w:b/>
          <w:bCs/>
          <w:sz w:val="24"/>
          <w:szCs w:val="24"/>
          <w:u w:val="single"/>
        </w:rPr>
        <w:t>Introduction</w:t>
      </w:r>
    </w:p>
    <w:p w14:paraId="48BEAD25" w14:textId="77777777" w:rsidR="009A2154" w:rsidRPr="006A3F39" w:rsidRDefault="009A2154" w:rsidP="009A2154">
      <w:pPr>
        <w:spacing w:line="360" w:lineRule="auto"/>
      </w:pPr>
    </w:p>
    <w:p w14:paraId="560540AD" w14:textId="77777777" w:rsidR="009A2154" w:rsidRPr="000D7D81" w:rsidRDefault="009A2154" w:rsidP="009A2154">
      <w:pPr>
        <w:pStyle w:val="BodyText"/>
        <w:spacing w:before="52" w:line="360" w:lineRule="auto"/>
        <w:ind w:left="0" w:right="115"/>
        <w:jc w:val="both"/>
        <w:rPr>
          <w:rFonts w:cs="Times New Roman"/>
          <w:spacing w:val="44"/>
        </w:rPr>
      </w:pPr>
      <w:r w:rsidRPr="009D7575">
        <w:rPr>
          <w:rFonts w:cs="Times New Roman"/>
          <w:spacing w:val="-2"/>
        </w:rPr>
        <w:t>The</w:t>
      </w:r>
      <w:r w:rsidRPr="009D7575">
        <w:rPr>
          <w:rFonts w:cs="Times New Roman"/>
          <w:spacing w:val="6"/>
        </w:rPr>
        <w:t xml:space="preserve"> </w:t>
      </w:r>
      <w:r w:rsidRPr="009D7575">
        <w:rPr>
          <w:rFonts w:cs="Times New Roman"/>
          <w:spacing w:val="-1"/>
        </w:rPr>
        <w:t>Santee</w:t>
      </w:r>
      <w:r w:rsidRPr="009D7575">
        <w:rPr>
          <w:rFonts w:cs="Times New Roman"/>
          <w:spacing w:val="6"/>
        </w:rPr>
        <w:t xml:space="preserve"> </w:t>
      </w:r>
      <w:r w:rsidRPr="009D7575">
        <w:rPr>
          <w:rFonts w:cs="Times New Roman"/>
          <w:spacing w:val="-2"/>
        </w:rPr>
        <w:t>Basin</w:t>
      </w:r>
      <w:r w:rsidRPr="009D7575">
        <w:rPr>
          <w:rFonts w:cs="Times New Roman"/>
          <w:spacing w:val="6"/>
        </w:rPr>
        <w:t xml:space="preserve"> </w:t>
      </w:r>
      <w:r w:rsidRPr="009D7575">
        <w:rPr>
          <w:rFonts w:cs="Times New Roman"/>
          <w:spacing w:val="-1"/>
        </w:rPr>
        <w:t>Cooperative</w:t>
      </w:r>
      <w:r w:rsidRPr="009D7575">
        <w:rPr>
          <w:rFonts w:cs="Times New Roman"/>
          <w:spacing w:val="10"/>
        </w:rPr>
        <w:t xml:space="preserve"> </w:t>
      </w:r>
      <w:r w:rsidRPr="009D7575">
        <w:rPr>
          <w:rFonts w:cs="Times New Roman"/>
          <w:spacing w:val="-1"/>
        </w:rPr>
        <w:t>Accord (Accord)</w:t>
      </w:r>
      <w:r w:rsidRPr="009D7575">
        <w:rPr>
          <w:rFonts w:cs="Times New Roman"/>
          <w:spacing w:val="6"/>
        </w:rPr>
        <w:t xml:space="preserve"> </w:t>
      </w:r>
      <w:r w:rsidRPr="009D7575">
        <w:rPr>
          <w:rFonts w:cs="Times New Roman"/>
          <w:spacing w:val="-3"/>
        </w:rPr>
        <w:t>is</w:t>
      </w:r>
      <w:r w:rsidRPr="009D7575">
        <w:rPr>
          <w:rFonts w:cs="Times New Roman"/>
          <w:spacing w:val="4"/>
        </w:rPr>
        <w:t xml:space="preserve"> </w:t>
      </w:r>
      <w:r w:rsidRPr="009D7575">
        <w:rPr>
          <w:rFonts w:cs="Times New Roman"/>
        </w:rPr>
        <w:t>a</w:t>
      </w:r>
      <w:r w:rsidRPr="009D7575">
        <w:rPr>
          <w:rFonts w:cs="Times New Roman"/>
          <w:spacing w:val="10"/>
        </w:rPr>
        <w:t xml:space="preserve"> </w:t>
      </w:r>
      <w:r w:rsidRPr="009D7575">
        <w:rPr>
          <w:rFonts w:cs="Times New Roman"/>
          <w:spacing w:val="-1"/>
        </w:rPr>
        <w:t>collaborative</w:t>
      </w:r>
      <w:r w:rsidRPr="009D7575">
        <w:rPr>
          <w:rFonts w:cs="Times New Roman"/>
          <w:spacing w:val="6"/>
        </w:rPr>
        <w:t xml:space="preserve"> </w:t>
      </w:r>
      <w:r w:rsidRPr="009D7575">
        <w:rPr>
          <w:rFonts w:cs="Times New Roman"/>
        </w:rPr>
        <w:t>approach</w:t>
      </w:r>
      <w:r w:rsidRPr="009D7575">
        <w:rPr>
          <w:rFonts w:cs="Times New Roman"/>
          <w:spacing w:val="2"/>
        </w:rPr>
        <w:t xml:space="preserve"> </w:t>
      </w:r>
      <w:r w:rsidRPr="009D7575">
        <w:rPr>
          <w:rFonts w:cs="Times New Roman"/>
          <w:spacing w:val="-2"/>
        </w:rPr>
        <w:t>among</w:t>
      </w:r>
      <w:r w:rsidRPr="009D7575">
        <w:rPr>
          <w:rFonts w:cs="Times New Roman"/>
        </w:rPr>
        <w:t xml:space="preserve"> the</w:t>
      </w:r>
      <w:r w:rsidRPr="009D7575">
        <w:rPr>
          <w:rFonts w:cs="Times New Roman"/>
          <w:spacing w:val="54"/>
        </w:rPr>
        <w:t xml:space="preserve"> </w:t>
      </w:r>
      <w:r w:rsidRPr="009D7575">
        <w:rPr>
          <w:rFonts w:cs="Times New Roman"/>
          <w:spacing w:val="-1"/>
        </w:rPr>
        <w:t>hydroelectric</w:t>
      </w:r>
      <w:r w:rsidRPr="009D7575">
        <w:rPr>
          <w:rFonts w:cs="Times New Roman"/>
          <w:spacing w:val="15"/>
        </w:rPr>
        <w:t xml:space="preserve"> </w:t>
      </w:r>
      <w:r w:rsidRPr="009D7575">
        <w:rPr>
          <w:rFonts w:cs="Times New Roman"/>
          <w:spacing w:val="-1"/>
        </w:rPr>
        <w:t>utilities</w:t>
      </w:r>
      <w:r w:rsidRPr="009D7575">
        <w:rPr>
          <w:rFonts w:cs="Times New Roman"/>
          <w:spacing w:val="19"/>
        </w:rPr>
        <w:t xml:space="preserve"> </w:t>
      </w:r>
      <w:r w:rsidRPr="009D7575">
        <w:rPr>
          <w:rFonts w:cs="Times New Roman"/>
          <w:spacing w:val="6"/>
        </w:rPr>
        <w:t xml:space="preserve">and state and federal resource agencies </w:t>
      </w:r>
      <w:r w:rsidRPr="009D7575">
        <w:rPr>
          <w:rFonts w:cs="Times New Roman"/>
          <w:spacing w:val="2"/>
        </w:rPr>
        <w:t>to</w:t>
      </w:r>
      <w:r w:rsidRPr="009D7575">
        <w:rPr>
          <w:rFonts w:cs="Times New Roman"/>
          <w:spacing w:val="69"/>
        </w:rPr>
        <w:t xml:space="preserve"> </w:t>
      </w:r>
      <w:r w:rsidRPr="009D7575">
        <w:rPr>
          <w:rFonts w:cs="Times New Roman"/>
          <w:spacing w:val="-1"/>
        </w:rPr>
        <w:t>address</w:t>
      </w:r>
      <w:r w:rsidRPr="009D7575">
        <w:rPr>
          <w:rFonts w:cs="Times New Roman"/>
          <w:spacing w:val="19"/>
        </w:rPr>
        <w:t xml:space="preserve"> </w:t>
      </w:r>
      <w:r w:rsidRPr="009D7575">
        <w:rPr>
          <w:rFonts w:cs="Times New Roman"/>
          <w:spacing w:val="-1"/>
        </w:rPr>
        <w:t>diadromous</w:t>
      </w:r>
      <w:r w:rsidRPr="009D7575">
        <w:rPr>
          <w:rFonts w:cs="Times New Roman"/>
          <w:spacing w:val="24"/>
        </w:rPr>
        <w:t xml:space="preserve"> </w:t>
      </w:r>
      <w:r w:rsidRPr="009D7575">
        <w:rPr>
          <w:rFonts w:cs="Times New Roman"/>
          <w:spacing w:val="-2"/>
        </w:rPr>
        <w:t>fish</w:t>
      </w:r>
      <w:r w:rsidRPr="009D7575">
        <w:rPr>
          <w:rFonts w:cs="Times New Roman"/>
          <w:spacing w:val="21"/>
        </w:rPr>
        <w:t xml:space="preserve"> </w:t>
      </w:r>
      <w:r w:rsidRPr="009D7575">
        <w:rPr>
          <w:rFonts w:cs="Times New Roman"/>
          <w:spacing w:val="-1"/>
        </w:rPr>
        <w:t>issues</w:t>
      </w:r>
      <w:r w:rsidRPr="009D7575">
        <w:rPr>
          <w:rFonts w:cs="Times New Roman"/>
          <w:spacing w:val="19"/>
        </w:rPr>
        <w:t xml:space="preserve"> </w:t>
      </w:r>
      <w:r w:rsidRPr="009D7575">
        <w:rPr>
          <w:rFonts w:cs="Times New Roman"/>
          <w:spacing w:val="-1"/>
        </w:rPr>
        <w:t>within</w:t>
      </w:r>
      <w:r w:rsidRPr="009D7575">
        <w:rPr>
          <w:rFonts w:cs="Times New Roman"/>
          <w:spacing w:val="21"/>
        </w:rPr>
        <w:t xml:space="preserve"> </w:t>
      </w:r>
      <w:r w:rsidRPr="009D7575">
        <w:rPr>
          <w:rFonts w:cs="Times New Roman"/>
        </w:rPr>
        <w:t>the</w:t>
      </w:r>
      <w:r w:rsidRPr="009D7575">
        <w:rPr>
          <w:rFonts w:cs="Times New Roman"/>
          <w:spacing w:val="20"/>
        </w:rPr>
        <w:t xml:space="preserve"> </w:t>
      </w:r>
      <w:r w:rsidRPr="009D7575">
        <w:rPr>
          <w:rFonts w:cs="Times New Roman"/>
        </w:rPr>
        <w:t>Santee</w:t>
      </w:r>
      <w:r w:rsidRPr="009D7575">
        <w:rPr>
          <w:rFonts w:cs="Times New Roman"/>
          <w:spacing w:val="20"/>
        </w:rPr>
        <w:t xml:space="preserve"> </w:t>
      </w:r>
      <w:r w:rsidRPr="009D7575">
        <w:rPr>
          <w:rFonts w:cs="Times New Roman"/>
          <w:spacing w:val="-1"/>
        </w:rPr>
        <w:t xml:space="preserve">Basin. Partners include </w:t>
      </w:r>
      <w:r w:rsidRPr="009D7575">
        <w:rPr>
          <w:rFonts w:cs="Times New Roman"/>
          <w:spacing w:val="16"/>
        </w:rPr>
        <w:t xml:space="preserve">Dominion Power, (formerly known as </w:t>
      </w:r>
      <w:r w:rsidRPr="009D7575">
        <w:rPr>
          <w:rFonts w:cs="Times New Roman"/>
          <w:spacing w:val="1"/>
        </w:rPr>
        <w:t>South</w:t>
      </w:r>
      <w:r w:rsidRPr="009D7575">
        <w:rPr>
          <w:rFonts w:cs="Times New Roman"/>
          <w:spacing w:val="11"/>
        </w:rPr>
        <w:t xml:space="preserve"> </w:t>
      </w:r>
      <w:r w:rsidRPr="009D7575">
        <w:rPr>
          <w:rFonts w:cs="Times New Roman"/>
          <w:spacing w:val="-1"/>
        </w:rPr>
        <w:t>Carolina</w:t>
      </w:r>
      <w:r w:rsidRPr="009D7575">
        <w:rPr>
          <w:rFonts w:cs="Times New Roman"/>
          <w:spacing w:val="15"/>
        </w:rPr>
        <w:t xml:space="preserve"> </w:t>
      </w:r>
      <w:r w:rsidRPr="009D7575">
        <w:rPr>
          <w:rFonts w:cs="Times New Roman"/>
          <w:spacing w:val="-1"/>
        </w:rPr>
        <w:t>Electric</w:t>
      </w:r>
      <w:r w:rsidRPr="009D7575">
        <w:rPr>
          <w:rFonts w:cs="Times New Roman"/>
          <w:spacing w:val="20"/>
        </w:rPr>
        <w:t xml:space="preserve"> </w:t>
      </w:r>
      <w:r w:rsidRPr="009D7575">
        <w:rPr>
          <w:rFonts w:cs="Times New Roman"/>
        </w:rPr>
        <w:t>&amp;</w:t>
      </w:r>
      <w:r w:rsidRPr="009D7575">
        <w:rPr>
          <w:rFonts w:cs="Times New Roman"/>
          <w:spacing w:val="12"/>
        </w:rPr>
        <w:t xml:space="preserve"> </w:t>
      </w:r>
      <w:r w:rsidRPr="009D7575">
        <w:rPr>
          <w:rFonts w:cs="Times New Roman"/>
          <w:spacing w:val="1"/>
        </w:rPr>
        <w:t>Gas)</w:t>
      </w:r>
      <w:r w:rsidRPr="009D7575">
        <w:rPr>
          <w:rFonts w:cs="Times New Roman"/>
          <w:spacing w:val="16"/>
        </w:rPr>
        <w:t xml:space="preserve">, </w:t>
      </w:r>
      <w:r w:rsidRPr="009D7575">
        <w:rPr>
          <w:rFonts w:cs="Times New Roman"/>
          <w:spacing w:val="1"/>
        </w:rPr>
        <w:t>Duke</w:t>
      </w:r>
      <w:r w:rsidRPr="009D7575">
        <w:rPr>
          <w:rFonts w:cs="Times New Roman"/>
          <w:spacing w:val="15"/>
        </w:rPr>
        <w:t xml:space="preserve"> </w:t>
      </w:r>
      <w:r w:rsidRPr="009D7575">
        <w:rPr>
          <w:rFonts w:cs="Times New Roman"/>
        </w:rPr>
        <w:t>Energy,</w:t>
      </w:r>
      <w:r w:rsidRPr="009D7575">
        <w:rPr>
          <w:rFonts w:cs="Times New Roman"/>
          <w:spacing w:val="18"/>
        </w:rPr>
        <w:t xml:space="preserve"> </w:t>
      </w:r>
      <w:r w:rsidRPr="009D7575">
        <w:rPr>
          <w:rFonts w:cs="Times New Roman"/>
        </w:rPr>
        <w:t>South</w:t>
      </w:r>
      <w:r w:rsidRPr="009D7575">
        <w:rPr>
          <w:rFonts w:cs="Times New Roman"/>
          <w:spacing w:val="50"/>
        </w:rPr>
        <w:t xml:space="preserve"> </w:t>
      </w:r>
      <w:r w:rsidRPr="009D7575">
        <w:rPr>
          <w:rFonts w:cs="Times New Roman"/>
          <w:spacing w:val="-1"/>
        </w:rPr>
        <w:t>Carolina</w:t>
      </w:r>
      <w:r w:rsidRPr="009D7575">
        <w:rPr>
          <w:rFonts w:cs="Times New Roman"/>
          <w:spacing w:val="54"/>
        </w:rPr>
        <w:t xml:space="preserve"> </w:t>
      </w:r>
      <w:r w:rsidRPr="009D7575">
        <w:rPr>
          <w:rFonts w:cs="Times New Roman"/>
          <w:spacing w:val="-1"/>
        </w:rPr>
        <w:t>Department</w:t>
      </w:r>
      <w:r w:rsidRPr="009D7575">
        <w:rPr>
          <w:rFonts w:cs="Times New Roman"/>
        </w:rPr>
        <w:t xml:space="preserve"> </w:t>
      </w:r>
      <w:r w:rsidRPr="009D7575">
        <w:rPr>
          <w:rFonts w:cs="Times New Roman"/>
          <w:spacing w:val="2"/>
        </w:rPr>
        <w:t>of</w:t>
      </w:r>
      <w:r w:rsidRPr="009D7575">
        <w:rPr>
          <w:rFonts w:cs="Times New Roman"/>
          <w:spacing w:val="47"/>
        </w:rPr>
        <w:t xml:space="preserve"> </w:t>
      </w:r>
      <w:r w:rsidRPr="009D7575">
        <w:rPr>
          <w:rFonts w:cs="Times New Roman"/>
          <w:spacing w:val="1"/>
        </w:rPr>
        <w:t>Natural</w:t>
      </w:r>
      <w:r w:rsidRPr="009D7575">
        <w:rPr>
          <w:rFonts w:cs="Times New Roman"/>
          <w:spacing w:val="44"/>
        </w:rPr>
        <w:t xml:space="preserve"> </w:t>
      </w:r>
      <w:r w:rsidRPr="009D7575">
        <w:rPr>
          <w:rFonts w:cs="Times New Roman"/>
          <w:spacing w:val="-1"/>
        </w:rPr>
        <w:t>Resources (SCDNR),</w:t>
      </w:r>
      <w:r w:rsidRPr="009D7575">
        <w:rPr>
          <w:rFonts w:cs="Times New Roman"/>
          <w:spacing w:val="9"/>
        </w:rPr>
        <w:t xml:space="preserve"> </w:t>
      </w:r>
      <w:r w:rsidRPr="009D7575">
        <w:rPr>
          <w:rFonts w:cs="Times New Roman"/>
          <w:spacing w:val="1"/>
        </w:rPr>
        <w:t>North</w:t>
      </w:r>
      <w:r w:rsidRPr="009D7575">
        <w:rPr>
          <w:rFonts w:cs="Times New Roman"/>
          <w:spacing w:val="2"/>
        </w:rPr>
        <w:t xml:space="preserve"> </w:t>
      </w:r>
      <w:r w:rsidRPr="009D7575">
        <w:rPr>
          <w:rFonts w:cs="Times New Roman"/>
          <w:spacing w:val="-2"/>
        </w:rPr>
        <w:t>Carolina</w:t>
      </w:r>
      <w:r w:rsidRPr="009D7575">
        <w:rPr>
          <w:rFonts w:cs="Times New Roman"/>
          <w:spacing w:val="10"/>
        </w:rPr>
        <w:t xml:space="preserve"> </w:t>
      </w:r>
      <w:r w:rsidRPr="009D7575">
        <w:rPr>
          <w:rFonts w:cs="Times New Roman"/>
          <w:spacing w:val="-1"/>
        </w:rPr>
        <w:t>Wildlife</w:t>
      </w:r>
      <w:r w:rsidRPr="009D7575">
        <w:rPr>
          <w:rFonts w:cs="Times New Roman"/>
          <w:spacing w:val="6"/>
        </w:rPr>
        <w:t xml:space="preserve"> </w:t>
      </w:r>
      <w:r w:rsidRPr="009D7575">
        <w:rPr>
          <w:rFonts w:cs="Times New Roman"/>
        </w:rPr>
        <w:t>Resource</w:t>
      </w:r>
      <w:r w:rsidRPr="009D7575">
        <w:rPr>
          <w:rFonts w:cs="Times New Roman"/>
          <w:spacing w:val="6"/>
        </w:rPr>
        <w:t xml:space="preserve"> </w:t>
      </w:r>
      <w:r w:rsidRPr="009D7575">
        <w:rPr>
          <w:rFonts w:cs="Times New Roman"/>
          <w:spacing w:val="-1"/>
        </w:rPr>
        <w:t>Department,</w:t>
      </w:r>
      <w:r w:rsidRPr="009D7575">
        <w:rPr>
          <w:rFonts w:cs="Times New Roman"/>
          <w:spacing w:val="9"/>
        </w:rPr>
        <w:t xml:space="preserve"> </w:t>
      </w:r>
      <w:r w:rsidRPr="009D7575">
        <w:rPr>
          <w:rFonts w:cs="Times New Roman"/>
          <w:spacing w:val="-2"/>
        </w:rPr>
        <w:t>and</w:t>
      </w:r>
      <w:r w:rsidRPr="009D7575">
        <w:rPr>
          <w:rFonts w:cs="Times New Roman"/>
          <w:spacing w:val="6"/>
        </w:rPr>
        <w:t xml:space="preserve"> </w:t>
      </w:r>
      <w:r w:rsidRPr="009D7575">
        <w:rPr>
          <w:rFonts w:cs="Times New Roman"/>
        </w:rPr>
        <w:t>US</w:t>
      </w:r>
      <w:r w:rsidRPr="009D7575">
        <w:rPr>
          <w:rFonts w:cs="Times New Roman"/>
          <w:spacing w:val="7"/>
        </w:rPr>
        <w:t xml:space="preserve"> </w:t>
      </w:r>
      <w:r w:rsidRPr="009D7575">
        <w:rPr>
          <w:rFonts w:cs="Times New Roman"/>
          <w:spacing w:val="-2"/>
        </w:rPr>
        <w:t>Fish</w:t>
      </w:r>
      <w:r w:rsidRPr="009D7575">
        <w:rPr>
          <w:rFonts w:cs="Times New Roman"/>
          <w:spacing w:val="2"/>
        </w:rPr>
        <w:t xml:space="preserve"> </w:t>
      </w:r>
      <w:r w:rsidRPr="009D7575">
        <w:rPr>
          <w:rFonts w:cs="Times New Roman"/>
          <w:spacing w:val="-1"/>
        </w:rPr>
        <w:t>and</w:t>
      </w:r>
      <w:r w:rsidRPr="009D7575">
        <w:rPr>
          <w:rFonts w:cs="Times New Roman"/>
          <w:spacing w:val="11"/>
        </w:rPr>
        <w:t xml:space="preserve"> </w:t>
      </w:r>
      <w:r w:rsidRPr="009D7575">
        <w:rPr>
          <w:rFonts w:cs="Times New Roman"/>
          <w:spacing w:val="-2"/>
        </w:rPr>
        <w:t>Wildlife</w:t>
      </w:r>
      <w:r w:rsidRPr="009D7575">
        <w:rPr>
          <w:rFonts w:cs="Times New Roman"/>
          <w:spacing w:val="6"/>
        </w:rPr>
        <w:t xml:space="preserve"> </w:t>
      </w:r>
      <w:r w:rsidRPr="009D7575">
        <w:rPr>
          <w:rFonts w:cs="Times New Roman"/>
          <w:spacing w:val="-1"/>
        </w:rPr>
        <w:t xml:space="preserve">Service (FWS). </w:t>
      </w:r>
      <w:r w:rsidRPr="009D7575">
        <w:rPr>
          <w:rFonts w:cs="Times New Roman"/>
        </w:rPr>
        <w:t>The</w:t>
      </w:r>
      <w:r w:rsidRPr="009D7575">
        <w:rPr>
          <w:rFonts w:cs="Times New Roman"/>
          <w:spacing w:val="25"/>
        </w:rPr>
        <w:t xml:space="preserve"> </w:t>
      </w:r>
      <w:r w:rsidRPr="009D7575">
        <w:rPr>
          <w:rFonts w:cs="Times New Roman"/>
          <w:spacing w:val="-1"/>
        </w:rPr>
        <w:t>Accord</w:t>
      </w:r>
      <w:r w:rsidRPr="009D7575">
        <w:rPr>
          <w:rFonts w:cs="Times New Roman"/>
          <w:spacing w:val="21"/>
        </w:rPr>
        <w:t xml:space="preserve"> </w:t>
      </w:r>
      <w:r w:rsidRPr="009D7575">
        <w:rPr>
          <w:rFonts w:cs="Times New Roman"/>
          <w:spacing w:val="-2"/>
        </w:rPr>
        <w:t>allows</w:t>
      </w:r>
      <w:r w:rsidRPr="009D7575">
        <w:rPr>
          <w:rFonts w:cs="Times New Roman"/>
          <w:spacing w:val="24"/>
        </w:rPr>
        <w:t xml:space="preserve"> </w:t>
      </w:r>
      <w:r w:rsidRPr="009D7575">
        <w:rPr>
          <w:rFonts w:cs="Times New Roman"/>
          <w:spacing w:val="-1"/>
        </w:rPr>
        <w:t>members</w:t>
      </w:r>
      <w:r w:rsidRPr="009D7575">
        <w:rPr>
          <w:rFonts w:cs="Times New Roman"/>
          <w:spacing w:val="19"/>
        </w:rPr>
        <w:t xml:space="preserve"> </w:t>
      </w:r>
      <w:r w:rsidRPr="009D7575">
        <w:rPr>
          <w:rFonts w:cs="Times New Roman"/>
          <w:spacing w:val="2"/>
        </w:rPr>
        <w:t>to</w:t>
      </w:r>
      <w:r w:rsidRPr="009D7575">
        <w:rPr>
          <w:rFonts w:cs="Times New Roman"/>
          <w:spacing w:val="21"/>
        </w:rPr>
        <w:t xml:space="preserve"> </w:t>
      </w:r>
      <w:r w:rsidRPr="009D7575">
        <w:rPr>
          <w:rFonts w:cs="Times New Roman"/>
          <w:spacing w:val="-1"/>
        </w:rPr>
        <w:t>focus</w:t>
      </w:r>
      <w:r w:rsidRPr="009D7575">
        <w:rPr>
          <w:rFonts w:cs="Times New Roman"/>
          <w:spacing w:val="56"/>
        </w:rPr>
        <w:t xml:space="preserve"> </w:t>
      </w:r>
      <w:r w:rsidRPr="009D7575">
        <w:rPr>
          <w:rFonts w:cs="Times New Roman"/>
        </w:rPr>
        <w:t>efforts</w:t>
      </w:r>
      <w:r w:rsidRPr="009D7575">
        <w:rPr>
          <w:rFonts w:cs="Times New Roman"/>
          <w:spacing w:val="9"/>
        </w:rPr>
        <w:t xml:space="preserve"> </w:t>
      </w:r>
      <w:r w:rsidRPr="009D7575">
        <w:rPr>
          <w:rFonts w:cs="Times New Roman"/>
          <w:spacing w:val="2"/>
        </w:rPr>
        <w:t>on</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spacing w:val="-1"/>
        </w:rPr>
        <w:t>highest</w:t>
      </w:r>
      <w:r w:rsidRPr="009D7575">
        <w:rPr>
          <w:rFonts w:cs="Times New Roman"/>
          <w:spacing w:val="21"/>
        </w:rPr>
        <w:t xml:space="preserve"> </w:t>
      </w:r>
      <w:r w:rsidRPr="009D7575">
        <w:rPr>
          <w:rFonts w:cs="Times New Roman"/>
          <w:spacing w:val="-1"/>
        </w:rPr>
        <w:t>priority</w:t>
      </w:r>
      <w:r w:rsidRPr="009D7575">
        <w:rPr>
          <w:rFonts w:cs="Times New Roman"/>
          <w:spacing w:val="6"/>
        </w:rPr>
        <w:t xml:space="preserve"> </w:t>
      </w:r>
      <w:r w:rsidRPr="009D7575">
        <w:rPr>
          <w:rFonts w:cs="Times New Roman"/>
        </w:rPr>
        <w:t>areas</w:t>
      </w:r>
      <w:r w:rsidRPr="009D7575">
        <w:rPr>
          <w:rFonts w:cs="Times New Roman"/>
          <w:spacing w:val="14"/>
        </w:rPr>
        <w:t xml:space="preserve"> </w:t>
      </w:r>
      <w:r w:rsidRPr="009D7575">
        <w:rPr>
          <w:rFonts w:cs="Times New Roman"/>
          <w:spacing w:val="-1"/>
        </w:rPr>
        <w:t>with</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rPr>
        <w:t>greatest</w:t>
      </w:r>
      <w:r w:rsidRPr="009D7575">
        <w:rPr>
          <w:rFonts w:cs="Times New Roman"/>
          <w:spacing w:val="21"/>
        </w:rPr>
        <w:t xml:space="preserve"> </w:t>
      </w:r>
      <w:r w:rsidRPr="009D7575">
        <w:rPr>
          <w:rFonts w:cs="Times New Roman"/>
          <w:spacing w:val="-1"/>
        </w:rPr>
        <w:t>potential</w:t>
      </w:r>
      <w:r w:rsidRPr="009D7575">
        <w:rPr>
          <w:rFonts w:cs="Times New Roman"/>
          <w:spacing w:val="17"/>
        </w:rPr>
        <w:t xml:space="preserve"> </w:t>
      </w:r>
      <w:r w:rsidRPr="009D7575">
        <w:rPr>
          <w:rFonts w:cs="Times New Roman"/>
          <w:spacing w:val="-2"/>
        </w:rPr>
        <w:t>for</w:t>
      </w:r>
      <w:r w:rsidRPr="009D7575">
        <w:rPr>
          <w:rFonts w:cs="Times New Roman"/>
          <w:spacing w:val="18"/>
        </w:rPr>
        <w:t xml:space="preserve"> </w:t>
      </w:r>
      <w:r w:rsidRPr="009D7575">
        <w:rPr>
          <w:rFonts w:cs="Times New Roman"/>
          <w:spacing w:val="-1"/>
        </w:rPr>
        <w:t>successful</w:t>
      </w:r>
      <w:r w:rsidRPr="009D7575">
        <w:rPr>
          <w:rFonts w:cs="Times New Roman"/>
          <w:spacing w:val="7"/>
        </w:rPr>
        <w:t xml:space="preserve"> </w:t>
      </w:r>
      <w:r w:rsidRPr="009D7575">
        <w:rPr>
          <w:rFonts w:cs="Times New Roman"/>
          <w:spacing w:val="-1"/>
        </w:rPr>
        <w:t>results,</w:t>
      </w:r>
      <w:r w:rsidRPr="009D7575">
        <w:rPr>
          <w:rFonts w:cs="Times New Roman"/>
          <w:spacing w:val="18"/>
        </w:rPr>
        <w:t xml:space="preserve"> </w:t>
      </w:r>
      <w:r w:rsidRPr="009D7575">
        <w:rPr>
          <w:rFonts w:cs="Times New Roman"/>
          <w:spacing w:val="-1"/>
        </w:rPr>
        <w:t>rather</w:t>
      </w:r>
      <w:r w:rsidRPr="009D7575">
        <w:rPr>
          <w:rFonts w:cs="Times New Roman"/>
          <w:spacing w:val="18"/>
        </w:rPr>
        <w:t xml:space="preserve"> </w:t>
      </w:r>
      <w:r w:rsidRPr="009D7575">
        <w:rPr>
          <w:rFonts w:cs="Times New Roman"/>
          <w:spacing w:val="-1"/>
        </w:rPr>
        <w:t>than</w:t>
      </w:r>
      <w:r w:rsidRPr="009D7575">
        <w:rPr>
          <w:rFonts w:cs="Times New Roman"/>
          <w:spacing w:val="66"/>
        </w:rPr>
        <w:t xml:space="preserve"> </w:t>
      </w:r>
      <w:r w:rsidRPr="009D7575">
        <w:rPr>
          <w:rFonts w:cs="Times New Roman"/>
          <w:spacing w:val="-1"/>
        </w:rPr>
        <w:t>addressing</w:t>
      </w:r>
      <w:r w:rsidRPr="009D7575">
        <w:rPr>
          <w:rFonts w:cs="Times New Roman"/>
          <w:spacing w:val="11"/>
        </w:rPr>
        <w:t xml:space="preserve"> </w:t>
      </w:r>
      <w:r w:rsidRPr="009D7575">
        <w:rPr>
          <w:rFonts w:cs="Times New Roman"/>
          <w:spacing w:val="-1"/>
        </w:rPr>
        <w:t>issues</w:t>
      </w:r>
      <w:r w:rsidRPr="009D7575">
        <w:rPr>
          <w:rFonts w:cs="Times New Roman"/>
          <w:spacing w:val="4"/>
        </w:rPr>
        <w:t xml:space="preserve"> </w:t>
      </w:r>
      <w:r w:rsidRPr="009D7575">
        <w:rPr>
          <w:rFonts w:cs="Times New Roman"/>
          <w:spacing w:val="-1"/>
        </w:rPr>
        <w:t>piecemeal</w:t>
      </w:r>
      <w:r w:rsidRPr="009D7575">
        <w:rPr>
          <w:rFonts w:cs="Times New Roman"/>
          <w:spacing w:val="7"/>
        </w:rPr>
        <w:t xml:space="preserve"> </w:t>
      </w:r>
      <w:r w:rsidRPr="009D7575">
        <w:rPr>
          <w:rFonts w:cs="Times New Roman"/>
          <w:spacing w:val="-1"/>
        </w:rPr>
        <w:t>based</w:t>
      </w:r>
      <w:r w:rsidRPr="009D7575">
        <w:rPr>
          <w:rFonts w:cs="Times New Roman"/>
          <w:spacing w:val="11"/>
        </w:rPr>
        <w:t xml:space="preserve"> </w:t>
      </w:r>
      <w:r w:rsidRPr="009D7575">
        <w:rPr>
          <w:rFonts w:cs="Times New Roman"/>
          <w:spacing w:val="2"/>
        </w:rPr>
        <w:t xml:space="preserve">on </w:t>
      </w:r>
      <w:r w:rsidRPr="009D7575">
        <w:rPr>
          <w:rFonts w:cs="Times New Roman"/>
          <w:spacing w:val="-1"/>
        </w:rPr>
        <w:t>project</w:t>
      </w:r>
      <w:r w:rsidRPr="009D7575">
        <w:rPr>
          <w:rFonts w:cs="Times New Roman"/>
          <w:spacing w:val="12"/>
        </w:rPr>
        <w:t xml:space="preserve"> </w:t>
      </w:r>
      <w:r w:rsidRPr="009D7575">
        <w:rPr>
          <w:rFonts w:cs="Times New Roman"/>
          <w:spacing w:val="-1"/>
        </w:rPr>
        <w:t>relicensing</w:t>
      </w:r>
      <w:r w:rsidRPr="009D7575">
        <w:rPr>
          <w:rFonts w:cs="Times New Roman"/>
          <w:spacing w:val="6"/>
        </w:rPr>
        <w:t xml:space="preserve"> </w:t>
      </w:r>
      <w:r w:rsidRPr="009D7575">
        <w:rPr>
          <w:rFonts w:cs="Times New Roman"/>
          <w:spacing w:val="-1"/>
        </w:rPr>
        <w:t>schedules.</w:t>
      </w:r>
      <w:r w:rsidRPr="009D7575">
        <w:rPr>
          <w:rFonts w:cs="Times New Roman"/>
          <w:spacing w:val="16"/>
        </w:rPr>
        <w:t xml:space="preserve"> </w:t>
      </w:r>
      <w:r w:rsidRPr="009D7575">
        <w:rPr>
          <w:rFonts w:cs="Times New Roman"/>
          <w:spacing w:val="3"/>
        </w:rPr>
        <w:t>In</w:t>
      </w:r>
      <w:r w:rsidRPr="009D7575">
        <w:rPr>
          <w:rFonts w:cs="Times New Roman"/>
          <w:spacing w:val="2"/>
        </w:rPr>
        <w:t xml:space="preserve"> </w:t>
      </w:r>
      <w:r w:rsidRPr="009D7575">
        <w:rPr>
          <w:rFonts w:cs="Times New Roman"/>
          <w:spacing w:val="-1"/>
        </w:rPr>
        <w:t>exchange</w:t>
      </w:r>
      <w:r w:rsidRPr="009D7575">
        <w:rPr>
          <w:rFonts w:cs="Times New Roman"/>
          <w:spacing w:val="10"/>
        </w:rPr>
        <w:t xml:space="preserve"> </w:t>
      </w:r>
      <w:r w:rsidRPr="009D7575">
        <w:rPr>
          <w:rFonts w:cs="Times New Roman"/>
          <w:spacing w:val="-2"/>
        </w:rPr>
        <w:t>for</w:t>
      </w:r>
      <w:r w:rsidRPr="009D7575">
        <w:rPr>
          <w:rFonts w:cs="Times New Roman"/>
          <w:spacing w:val="8"/>
        </w:rPr>
        <w:t xml:space="preserve"> </w:t>
      </w:r>
      <w:r w:rsidRPr="009D7575">
        <w:rPr>
          <w:rFonts w:cs="Times New Roman"/>
        </w:rPr>
        <w:t>the</w:t>
      </w:r>
      <w:r w:rsidRPr="009D7575">
        <w:rPr>
          <w:rFonts w:cs="Times New Roman"/>
          <w:spacing w:val="6"/>
        </w:rPr>
        <w:t xml:space="preserve"> </w:t>
      </w:r>
      <w:r w:rsidRPr="009D7575">
        <w:rPr>
          <w:rFonts w:cs="Times New Roman"/>
          <w:spacing w:val="-1"/>
        </w:rPr>
        <w:t>utilities</w:t>
      </w:r>
      <w:r w:rsidRPr="009D7575">
        <w:rPr>
          <w:rFonts w:cs="Times New Roman"/>
          <w:spacing w:val="78"/>
        </w:rPr>
        <w:t xml:space="preserve"> </w:t>
      </w:r>
      <w:r w:rsidRPr="009D7575">
        <w:rPr>
          <w:rFonts w:cs="Times New Roman"/>
          <w:spacing w:val="-1"/>
        </w:rPr>
        <w:t>agreeing</w:t>
      </w:r>
      <w:r w:rsidRPr="009D7575">
        <w:rPr>
          <w:rFonts w:cs="Times New Roman"/>
          <w:spacing w:val="59"/>
        </w:rPr>
        <w:t xml:space="preserve"> </w:t>
      </w:r>
      <w:r w:rsidRPr="009D7575">
        <w:rPr>
          <w:rFonts w:cs="Times New Roman"/>
          <w:spacing w:val="2"/>
        </w:rPr>
        <w:t>to</w:t>
      </w:r>
      <w:r w:rsidRPr="009D7575">
        <w:rPr>
          <w:rFonts w:cs="Times New Roman"/>
          <w:spacing w:val="4"/>
        </w:rPr>
        <w:t xml:space="preserve"> </w:t>
      </w:r>
      <w:r w:rsidRPr="009D7575">
        <w:rPr>
          <w:rFonts w:cs="Times New Roman"/>
          <w:spacing w:val="-1"/>
        </w:rPr>
        <w:t>combine</w:t>
      </w:r>
      <w:r w:rsidRPr="009D7575">
        <w:rPr>
          <w:rFonts w:cs="Times New Roman"/>
          <w:spacing w:val="58"/>
        </w:rPr>
        <w:t xml:space="preserve"> </w:t>
      </w:r>
      <w:r w:rsidRPr="009D7575">
        <w:rPr>
          <w:rFonts w:cs="Times New Roman"/>
          <w:spacing w:val="-1"/>
        </w:rPr>
        <w:t>and</w:t>
      </w:r>
      <w:r w:rsidRPr="009D7575">
        <w:rPr>
          <w:rFonts w:cs="Times New Roman"/>
          <w:spacing w:val="9"/>
        </w:rPr>
        <w:t xml:space="preserve"> </w:t>
      </w:r>
      <w:r w:rsidRPr="009D7575">
        <w:rPr>
          <w:rFonts w:cs="Times New Roman"/>
          <w:spacing w:val="-1"/>
        </w:rPr>
        <w:t>focus</w:t>
      </w:r>
      <w:r w:rsidRPr="009D7575">
        <w:rPr>
          <w:rFonts w:cs="Times New Roman"/>
          <w:spacing w:val="2"/>
        </w:rPr>
        <w:t xml:space="preserve"> </w:t>
      </w:r>
      <w:r w:rsidRPr="009D7575">
        <w:rPr>
          <w:rFonts w:cs="Times New Roman"/>
        </w:rPr>
        <w:t>efforts</w:t>
      </w:r>
      <w:r w:rsidRPr="009D7575">
        <w:rPr>
          <w:rFonts w:cs="Times New Roman"/>
          <w:spacing w:val="57"/>
        </w:rPr>
        <w:t xml:space="preserve"> </w:t>
      </w:r>
      <w:r w:rsidRPr="009D7575">
        <w:rPr>
          <w:rFonts w:cs="Times New Roman"/>
        </w:rPr>
        <w:t>by</w:t>
      </w:r>
      <w:r w:rsidRPr="009D7575">
        <w:rPr>
          <w:rFonts w:cs="Times New Roman"/>
          <w:spacing w:val="59"/>
        </w:rPr>
        <w:t xml:space="preserve"> </w:t>
      </w:r>
      <w:r w:rsidRPr="009D7575">
        <w:rPr>
          <w:rFonts w:cs="Times New Roman"/>
        </w:rPr>
        <w:t>priority</w:t>
      </w:r>
      <w:r w:rsidRPr="009D7575">
        <w:rPr>
          <w:rFonts w:cs="Times New Roman"/>
          <w:spacing w:val="59"/>
        </w:rPr>
        <w:t xml:space="preserve"> </w:t>
      </w:r>
      <w:r w:rsidRPr="009D7575">
        <w:rPr>
          <w:rFonts w:cs="Times New Roman"/>
          <w:spacing w:val="-1"/>
        </w:rPr>
        <w:t>sub-basin,</w:t>
      </w:r>
      <w:r w:rsidRPr="009D7575">
        <w:rPr>
          <w:rFonts w:cs="Times New Roman"/>
          <w:spacing w:val="6"/>
        </w:rPr>
        <w:t xml:space="preserve"> </w:t>
      </w:r>
      <w:r w:rsidRPr="009D7575">
        <w:rPr>
          <w:rFonts w:cs="Times New Roman"/>
        </w:rPr>
        <w:t>the</w:t>
      </w:r>
      <w:r w:rsidRPr="009D7575">
        <w:rPr>
          <w:rFonts w:cs="Times New Roman"/>
          <w:spacing w:val="58"/>
        </w:rPr>
        <w:t xml:space="preserve"> </w:t>
      </w:r>
      <w:r w:rsidRPr="009D7575">
        <w:rPr>
          <w:rFonts w:cs="Times New Roman"/>
          <w:spacing w:val="-1"/>
        </w:rPr>
        <w:t>FWS</w:t>
      </w:r>
      <w:r w:rsidRPr="009D7575">
        <w:rPr>
          <w:rFonts w:cs="Times New Roman"/>
          <w:spacing w:val="3"/>
        </w:rPr>
        <w:t xml:space="preserve"> </w:t>
      </w:r>
      <w:r w:rsidRPr="009D7575">
        <w:rPr>
          <w:rFonts w:cs="Times New Roman"/>
          <w:spacing w:val="-1"/>
        </w:rPr>
        <w:t>agrees</w:t>
      </w:r>
      <w:r w:rsidRPr="009D7575">
        <w:rPr>
          <w:rFonts w:cs="Times New Roman"/>
          <w:spacing w:val="57"/>
        </w:rPr>
        <w:t xml:space="preserve"> </w:t>
      </w:r>
      <w:r w:rsidRPr="009D7575">
        <w:rPr>
          <w:rFonts w:cs="Times New Roman"/>
          <w:spacing w:val="2"/>
        </w:rPr>
        <w:t>to</w:t>
      </w:r>
      <w:r w:rsidRPr="009D7575">
        <w:rPr>
          <w:rFonts w:cs="Times New Roman"/>
          <w:spacing w:val="4"/>
        </w:rPr>
        <w:t xml:space="preserve"> </w:t>
      </w:r>
      <w:r w:rsidRPr="009D7575">
        <w:rPr>
          <w:rFonts w:cs="Times New Roman"/>
          <w:spacing w:val="-2"/>
        </w:rPr>
        <w:t>reserve</w:t>
      </w:r>
      <w:r w:rsidRPr="009D7575">
        <w:rPr>
          <w:rFonts w:cs="Times New Roman"/>
          <w:spacing w:val="48"/>
        </w:rPr>
        <w:t xml:space="preserve"> </w:t>
      </w:r>
      <w:r w:rsidRPr="009D7575">
        <w:rPr>
          <w:rFonts w:cs="Times New Roman"/>
          <w:spacing w:val="-1"/>
        </w:rPr>
        <w:t>authority</w:t>
      </w:r>
      <w:r w:rsidRPr="009D7575">
        <w:rPr>
          <w:rFonts w:cs="Times New Roman"/>
          <w:spacing w:val="23"/>
        </w:rPr>
        <w:t xml:space="preserve"> </w:t>
      </w:r>
      <w:r w:rsidRPr="009D7575">
        <w:rPr>
          <w:rFonts w:cs="Times New Roman"/>
          <w:spacing w:val="2"/>
        </w:rPr>
        <w:t>or</w:t>
      </w:r>
      <w:r w:rsidRPr="009D7575">
        <w:rPr>
          <w:rFonts w:cs="Times New Roman"/>
          <w:spacing w:val="34"/>
        </w:rPr>
        <w:t xml:space="preserve"> </w:t>
      </w:r>
      <w:r w:rsidRPr="009D7575">
        <w:rPr>
          <w:rFonts w:cs="Times New Roman"/>
          <w:spacing w:val="-1"/>
        </w:rPr>
        <w:t>prescribe</w:t>
      </w:r>
      <w:r w:rsidRPr="009D7575">
        <w:rPr>
          <w:rFonts w:cs="Times New Roman"/>
          <w:spacing w:val="32"/>
        </w:rPr>
        <w:t xml:space="preserve"> </w:t>
      </w:r>
      <w:r w:rsidRPr="009D7575">
        <w:rPr>
          <w:rFonts w:cs="Times New Roman"/>
          <w:spacing w:val="-1"/>
        </w:rPr>
        <w:t>phased</w:t>
      </w:r>
      <w:r w:rsidRPr="009D7575">
        <w:rPr>
          <w:rFonts w:cs="Times New Roman"/>
          <w:spacing w:val="33"/>
        </w:rPr>
        <w:t xml:space="preserve"> </w:t>
      </w:r>
      <w:r w:rsidRPr="009D7575">
        <w:rPr>
          <w:rFonts w:cs="Times New Roman"/>
          <w:spacing w:val="-1"/>
        </w:rPr>
        <w:t>and</w:t>
      </w:r>
      <w:r w:rsidRPr="009D7575">
        <w:rPr>
          <w:rFonts w:cs="Times New Roman"/>
          <w:spacing w:val="33"/>
        </w:rPr>
        <w:t xml:space="preserve"> </w:t>
      </w:r>
      <w:r w:rsidRPr="009D7575">
        <w:rPr>
          <w:rFonts w:cs="Times New Roman"/>
          <w:spacing w:val="2"/>
        </w:rPr>
        <w:t>or</w:t>
      </w:r>
      <w:r w:rsidRPr="009D7575">
        <w:rPr>
          <w:rFonts w:cs="Times New Roman"/>
          <w:spacing w:val="34"/>
        </w:rPr>
        <w:t xml:space="preserve"> </w:t>
      </w:r>
      <w:r w:rsidRPr="009D7575">
        <w:rPr>
          <w:rFonts w:cs="Times New Roman"/>
          <w:spacing w:val="-2"/>
        </w:rPr>
        <w:t>delayed</w:t>
      </w:r>
      <w:r w:rsidRPr="009D7575">
        <w:rPr>
          <w:rFonts w:cs="Times New Roman"/>
          <w:spacing w:val="42"/>
        </w:rPr>
        <w:t xml:space="preserve"> </w:t>
      </w:r>
      <w:r w:rsidRPr="009D7575">
        <w:rPr>
          <w:rFonts w:cs="Times New Roman"/>
          <w:spacing w:val="-2"/>
        </w:rPr>
        <w:t>fish</w:t>
      </w:r>
      <w:r w:rsidRPr="009D7575">
        <w:rPr>
          <w:rFonts w:cs="Times New Roman"/>
          <w:spacing w:val="28"/>
        </w:rPr>
        <w:t xml:space="preserve"> </w:t>
      </w:r>
      <w:r w:rsidRPr="009D7575">
        <w:rPr>
          <w:rFonts w:cs="Times New Roman"/>
          <w:spacing w:val="-1"/>
        </w:rPr>
        <w:t>passage</w:t>
      </w:r>
      <w:r w:rsidRPr="009D7575">
        <w:rPr>
          <w:rFonts w:cs="Times New Roman"/>
          <w:spacing w:val="32"/>
        </w:rPr>
        <w:t xml:space="preserve"> </w:t>
      </w:r>
      <w:r w:rsidRPr="009D7575">
        <w:rPr>
          <w:rFonts w:cs="Times New Roman"/>
          <w:spacing w:val="-1"/>
        </w:rPr>
        <w:t>at</w:t>
      </w:r>
      <w:r w:rsidRPr="009D7575">
        <w:rPr>
          <w:rFonts w:cs="Times New Roman"/>
          <w:spacing w:val="43"/>
        </w:rPr>
        <w:t xml:space="preserve"> </w:t>
      </w:r>
      <w:r w:rsidRPr="009D7575">
        <w:rPr>
          <w:rFonts w:cs="Times New Roman"/>
          <w:spacing w:val="-2"/>
        </w:rPr>
        <w:t>lower</w:t>
      </w:r>
      <w:r w:rsidRPr="009D7575">
        <w:rPr>
          <w:rFonts w:cs="Times New Roman"/>
          <w:spacing w:val="34"/>
        </w:rPr>
        <w:t xml:space="preserve"> </w:t>
      </w:r>
      <w:r w:rsidRPr="009D7575">
        <w:rPr>
          <w:rFonts w:cs="Times New Roman"/>
        </w:rPr>
        <w:t>priority</w:t>
      </w:r>
      <w:r w:rsidRPr="009D7575">
        <w:rPr>
          <w:rFonts w:cs="Times New Roman"/>
          <w:spacing w:val="23"/>
        </w:rPr>
        <w:t xml:space="preserve"> </w:t>
      </w:r>
      <w:r w:rsidRPr="009D7575">
        <w:rPr>
          <w:rFonts w:cs="Times New Roman"/>
        </w:rPr>
        <w:t>sub-basins.</w:t>
      </w:r>
      <w:r w:rsidRPr="009D7575">
        <w:rPr>
          <w:rFonts w:cs="Times New Roman"/>
          <w:spacing w:val="58"/>
        </w:rPr>
        <w:t xml:space="preserve"> </w:t>
      </w:r>
      <w:r w:rsidRPr="009D7575">
        <w:rPr>
          <w:rFonts w:cs="Times New Roman"/>
          <w:spacing w:val="-1"/>
        </w:rPr>
        <w:t>Combining</w:t>
      </w:r>
      <w:r w:rsidRPr="009D7575">
        <w:rPr>
          <w:rFonts w:cs="Times New Roman"/>
          <w:spacing w:val="6"/>
        </w:rPr>
        <w:t xml:space="preserve"> </w:t>
      </w:r>
      <w:r w:rsidRPr="009D7575">
        <w:rPr>
          <w:rFonts w:cs="Times New Roman"/>
          <w:spacing w:val="-1"/>
        </w:rPr>
        <w:t>funding</w:t>
      </w:r>
      <w:r w:rsidRPr="009D7575">
        <w:rPr>
          <w:rFonts w:cs="Times New Roman"/>
          <w:spacing w:val="2"/>
        </w:rPr>
        <w:t xml:space="preserve"> </w:t>
      </w:r>
      <w:r w:rsidRPr="009D7575">
        <w:rPr>
          <w:rFonts w:cs="Times New Roman"/>
          <w:spacing w:val="-1"/>
        </w:rPr>
        <w:t>and</w:t>
      </w:r>
      <w:r w:rsidRPr="009D7575">
        <w:rPr>
          <w:rFonts w:cs="Times New Roman"/>
          <w:spacing w:val="6"/>
        </w:rPr>
        <w:t xml:space="preserve"> </w:t>
      </w:r>
      <w:r w:rsidRPr="009D7575">
        <w:rPr>
          <w:rFonts w:cs="Times New Roman"/>
          <w:spacing w:val="-1"/>
        </w:rPr>
        <w:t>focusing</w:t>
      </w:r>
      <w:r w:rsidRPr="009D7575">
        <w:rPr>
          <w:rFonts w:cs="Times New Roman"/>
          <w:spacing w:val="2"/>
        </w:rPr>
        <w:t xml:space="preserve"> </w:t>
      </w:r>
      <w:r w:rsidRPr="009D7575">
        <w:rPr>
          <w:rFonts w:cs="Times New Roman"/>
        </w:rPr>
        <w:t xml:space="preserve">efforts </w:t>
      </w:r>
      <w:r w:rsidRPr="009D7575">
        <w:rPr>
          <w:rFonts w:cs="Times New Roman"/>
          <w:spacing w:val="2"/>
        </w:rPr>
        <w:t>on</w:t>
      </w:r>
      <w:r w:rsidRPr="009D7575">
        <w:rPr>
          <w:rFonts w:cs="Times New Roman"/>
          <w:spacing w:val="-3"/>
        </w:rPr>
        <w:t xml:space="preserve"> </w:t>
      </w:r>
      <w:r w:rsidRPr="009D7575">
        <w:rPr>
          <w:rFonts w:cs="Times New Roman"/>
          <w:spacing w:val="-1"/>
        </w:rPr>
        <w:t>high</w:t>
      </w:r>
      <w:r w:rsidRPr="009D7575">
        <w:rPr>
          <w:rFonts w:cs="Times New Roman"/>
          <w:spacing w:val="-3"/>
        </w:rPr>
        <w:t xml:space="preserve"> </w:t>
      </w:r>
      <w:r w:rsidRPr="009D7575">
        <w:rPr>
          <w:rFonts w:cs="Times New Roman"/>
        </w:rPr>
        <w:t>priority</w:t>
      </w:r>
      <w:r w:rsidRPr="009D7575">
        <w:rPr>
          <w:rFonts w:cs="Times New Roman"/>
          <w:spacing w:val="-3"/>
        </w:rPr>
        <w:t xml:space="preserve"> </w:t>
      </w:r>
      <w:r w:rsidRPr="009D7575">
        <w:rPr>
          <w:rFonts w:cs="Times New Roman"/>
          <w:spacing w:val="-1"/>
        </w:rPr>
        <w:t>habitats</w:t>
      </w:r>
      <w:r w:rsidRPr="009D7575">
        <w:rPr>
          <w:rFonts w:cs="Times New Roman"/>
        </w:rPr>
        <w:t xml:space="preserve"> </w:t>
      </w:r>
      <w:r w:rsidRPr="009D7575">
        <w:rPr>
          <w:rFonts w:cs="Times New Roman"/>
          <w:spacing w:val="-1"/>
        </w:rPr>
        <w:t>will</w:t>
      </w:r>
      <w:r w:rsidRPr="009D7575">
        <w:rPr>
          <w:rFonts w:cs="Times New Roman"/>
          <w:spacing w:val="-2"/>
        </w:rPr>
        <w:t xml:space="preserve"> </w:t>
      </w:r>
      <w:r w:rsidRPr="009D7575">
        <w:rPr>
          <w:rFonts w:cs="Times New Roman"/>
        </w:rPr>
        <w:t>produce</w:t>
      </w:r>
      <w:r w:rsidRPr="009D7575">
        <w:rPr>
          <w:rFonts w:cs="Times New Roman"/>
          <w:spacing w:val="1"/>
        </w:rPr>
        <w:t xml:space="preserve"> </w:t>
      </w:r>
      <w:r w:rsidRPr="009D7575">
        <w:rPr>
          <w:rFonts w:cs="Times New Roman"/>
        </w:rPr>
        <w:t>(1)</w:t>
      </w:r>
      <w:r w:rsidRPr="009D7575">
        <w:rPr>
          <w:rFonts w:cs="Times New Roman"/>
          <w:spacing w:val="3"/>
        </w:rPr>
        <w:t xml:space="preserve"> </w:t>
      </w:r>
      <w:r w:rsidRPr="009D7575">
        <w:rPr>
          <w:rFonts w:cs="Times New Roman"/>
        </w:rPr>
        <w:t>a</w:t>
      </w:r>
      <w:r w:rsidRPr="009D7575">
        <w:rPr>
          <w:rFonts w:cs="Times New Roman"/>
          <w:spacing w:val="1"/>
        </w:rPr>
        <w:t xml:space="preserve"> </w:t>
      </w:r>
      <w:r w:rsidRPr="009D7575">
        <w:rPr>
          <w:rFonts w:cs="Times New Roman"/>
        </w:rPr>
        <w:t>collaborative</w:t>
      </w:r>
      <w:r w:rsidRPr="009D7575">
        <w:rPr>
          <w:rFonts w:cs="Times New Roman"/>
          <w:spacing w:val="64"/>
        </w:rPr>
        <w:t xml:space="preserve"> </w:t>
      </w:r>
      <w:r w:rsidRPr="009D7575">
        <w:rPr>
          <w:rFonts w:cs="Times New Roman"/>
          <w:spacing w:val="-2"/>
        </w:rPr>
        <w:t>and</w:t>
      </w:r>
      <w:r w:rsidRPr="009D7575">
        <w:rPr>
          <w:rFonts w:cs="Times New Roman"/>
          <w:spacing w:val="30"/>
        </w:rPr>
        <w:t xml:space="preserve"> </w:t>
      </w:r>
      <w:r w:rsidRPr="009D7575">
        <w:rPr>
          <w:rFonts w:cs="Times New Roman"/>
        </w:rPr>
        <w:t>concentrated</w:t>
      </w:r>
      <w:r w:rsidRPr="009D7575">
        <w:rPr>
          <w:rFonts w:cs="Times New Roman"/>
          <w:spacing w:val="26"/>
        </w:rPr>
        <w:t xml:space="preserve"> </w:t>
      </w:r>
      <w:r w:rsidRPr="009D7575">
        <w:rPr>
          <w:rFonts w:cs="Times New Roman"/>
          <w:spacing w:val="-2"/>
        </w:rPr>
        <w:t>response</w:t>
      </w:r>
      <w:r w:rsidRPr="009D7575">
        <w:rPr>
          <w:rFonts w:cs="Times New Roman"/>
          <w:spacing w:val="25"/>
        </w:rPr>
        <w:t xml:space="preserve"> </w:t>
      </w:r>
      <w:r w:rsidRPr="009D7575">
        <w:rPr>
          <w:rFonts w:cs="Times New Roman"/>
          <w:spacing w:val="2"/>
        </w:rPr>
        <w:t>to</w:t>
      </w:r>
      <w:r w:rsidRPr="009D7575">
        <w:rPr>
          <w:rFonts w:cs="Times New Roman"/>
          <w:spacing w:val="30"/>
        </w:rPr>
        <w:t xml:space="preserve"> </w:t>
      </w:r>
      <w:r w:rsidRPr="009D7575">
        <w:rPr>
          <w:rFonts w:cs="Times New Roman"/>
          <w:spacing w:val="-1"/>
        </w:rPr>
        <w:t>depressed</w:t>
      </w:r>
      <w:r w:rsidRPr="009D7575">
        <w:rPr>
          <w:rFonts w:cs="Times New Roman"/>
          <w:spacing w:val="26"/>
        </w:rPr>
        <w:t xml:space="preserve"> </w:t>
      </w:r>
      <w:r w:rsidRPr="009D7575">
        <w:rPr>
          <w:rFonts w:cs="Times New Roman"/>
          <w:spacing w:val="-1"/>
        </w:rPr>
        <w:t>diadromous</w:t>
      </w:r>
      <w:r w:rsidRPr="009D7575">
        <w:rPr>
          <w:rFonts w:cs="Times New Roman"/>
          <w:spacing w:val="28"/>
        </w:rPr>
        <w:t xml:space="preserve"> </w:t>
      </w:r>
      <w:r w:rsidRPr="009D7575">
        <w:rPr>
          <w:rFonts w:cs="Times New Roman"/>
          <w:spacing w:val="-2"/>
        </w:rPr>
        <w:t>fish</w:t>
      </w:r>
      <w:r w:rsidRPr="009D7575">
        <w:rPr>
          <w:rFonts w:cs="Times New Roman"/>
          <w:spacing w:val="26"/>
        </w:rPr>
        <w:t xml:space="preserve"> </w:t>
      </w:r>
      <w:r w:rsidRPr="009D7575">
        <w:rPr>
          <w:rFonts w:cs="Times New Roman"/>
          <w:spacing w:val="-1"/>
        </w:rPr>
        <w:t>populations,</w:t>
      </w:r>
      <w:r w:rsidRPr="009D7575">
        <w:rPr>
          <w:rFonts w:cs="Times New Roman"/>
          <w:spacing w:val="28"/>
        </w:rPr>
        <w:t xml:space="preserve"> </w:t>
      </w:r>
      <w:r w:rsidRPr="009D7575">
        <w:rPr>
          <w:rFonts w:cs="Times New Roman"/>
        </w:rPr>
        <w:t>(2)</w:t>
      </w:r>
      <w:r w:rsidRPr="009D7575">
        <w:rPr>
          <w:rFonts w:cs="Times New Roman"/>
          <w:spacing w:val="27"/>
        </w:rPr>
        <w:t xml:space="preserve"> </w:t>
      </w:r>
      <w:r w:rsidRPr="009D7575">
        <w:rPr>
          <w:rFonts w:cs="Times New Roman"/>
        </w:rPr>
        <w:t>a</w:t>
      </w:r>
      <w:r w:rsidRPr="009D7575">
        <w:rPr>
          <w:rFonts w:cs="Times New Roman"/>
          <w:spacing w:val="25"/>
        </w:rPr>
        <w:t xml:space="preserve"> </w:t>
      </w:r>
      <w:r w:rsidRPr="009D7575">
        <w:rPr>
          <w:rFonts w:cs="Times New Roman"/>
        </w:rPr>
        <w:t>program</w:t>
      </w:r>
      <w:r w:rsidRPr="009D7575">
        <w:rPr>
          <w:rFonts w:cs="Times New Roman"/>
          <w:spacing w:val="17"/>
        </w:rPr>
        <w:t xml:space="preserve"> </w:t>
      </w:r>
      <w:r w:rsidRPr="009D7575">
        <w:rPr>
          <w:rFonts w:cs="Times New Roman"/>
          <w:spacing w:val="-1"/>
        </w:rPr>
        <w:t>guided</w:t>
      </w:r>
      <w:r w:rsidRPr="009D7575">
        <w:rPr>
          <w:rFonts w:cs="Times New Roman"/>
          <w:spacing w:val="35"/>
        </w:rPr>
        <w:t xml:space="preserve"> </w:t>
      </w:r>
      <w:r w:rsidRPr="009D7575">
        <w:rPr>
          <w:rFonts w:cs="Times New Roman"/>
          <w:spacing w:val="2"/>
        </w:rPr>
        <w:t>by</w:t>
      </w:r>
      <w:r w:rsidRPr="009D7575">
        <w:rPr>
          <w:rFonts w:cs="Times New Roman"/>
          <w:spacing w:val="64"/>
        </w:rPr>
        <w:t xml:space="preserve"> </w:t>
      </w:r>
      <w:r w:rsidRPr="009D7575">
        <w:rPr>
          <w:rFonts w:cs="Times New Roman"/>
          <w:spacing w:val="-1"/>
        </w:rPr>
        <w:t>biological</w:t>
      </w:r>
      <w:r w:rsidRPr="009D7575">
        <w:rPr>
          <w:rFonts w:cs="Times New Roman"/>
          <w:spacing w:val="26"/>
        </w:rPr>
        <w:t xml:space="preserve"> </w:t>
      </w:r>
      <w:r w:rsidRPr="009D7575">
        <w:rPr>
          <w:rFonts w:cs="Times New Roman"/>
          <w:spacing w:val="-1"/>
        </w:rPr>
        <w:t>responses,</w:t>
      </w:r>
      <w:r w:rsidRPr="009D7575">
        <w:rPr>
          <w:rFonts w:cs="Times New Roman"/>
          <w:spacing w:val="33"/>
        </w:rPr>
        <w:t xml:space="preserve"> </w:t>
      </w:r>
      <w:r w:rsidRPr="009D7575">
        <w:rPr>
          <w:rFonts w:cs="Times New Roman"/>
          <w:spacing w:val="-1"/>
        </w:rPr>
        <w:t>and</w:t>
      </w:r>
      <w:r w:rsidRPr="009D7575">
        <w:rPr>
          <w:rFonts w:cs="Times New Roman"/>
          <w:spacing w:val="30"/>
        </w:rPr>
        <w:t xml:space="preserve"> </w:t>
      </w:r>
      <w:r w:rsidRPr="009D7575">
        <w:rPr>
          <w:rFonts w:cs="Times New Roman"/>
        </w:rPr>
        <w:t>(3)</w:t>
      </w:r>
      <w:r w:rsidRPr="009D7575">
        <w:rPr>
          <w:rFonts w:cs="Times New Roman"/>
          <w:spacing w:val="32"/>
        </w:rPr>
        <w:t xml:space="preserve"> </w:t>
      </w:r>
      <w:r w:rsidRPr="009D7575">
        <w:rPr>
          <w:rFonts w:cs="Times New Roman"/>
          <w:spacing w:val="1"/>
        </w:rPr>
        <w:t>will</w:t>
      </w:r>
      <w:r w:rsidRPr="009D7575">
        <w:rPr>
          <w:rFonts w:cs="Times New Roman"/>
          <w:spacing w:val="26"/>
        </w:rPr>
        <w:t xml:space="preserve"> </w:t>
      </w:r>
      <w:r w:rsidRPr="009D7575">
        <w:rPr>
          <w:rFonts w:cs="Times New Roman"/>
        </w:rPr>
        <w:t>provide</w:t>
      </w:r>
      <w:r w:rsidRPr="009D7575">
        <w:rPr>
          <w:rFonts w:cs="Times New Roman"/>
          <w:spacing w:val="34"/>
        </w:rPr>
        <w:t xml:space="preserve"> </w:t>
      </w:r>
      <w:r w:rsidRPr="009D7575">
        <w:rPr>
          <w:rFonts w:cs="Times New Roman"/>
          <w:spacing w:val="-1"/>
        </w:rPr>
        <w:t>economic</w:t>
      </w:r>
      <w:r w:rsidRPr="009D7575">
        <w:rPr>
          <w:rFonts w:cs="Times New Roman"/>
          <w:spacing w:val="34"/>
        </w:rPr>
        <w:t xml:space="preserve"> </w:t>
      </w:r>
      <w:r w:rsidRPr="009D7575">
        <w:rPr>
          <w:rFonts w:cs="Times New Roman"/>
          <w:spacing w:val="-1"/>
        </w:rPr>
        <w:t>assurances</w:t>
      </w:r>
      <w:r w:rsidRPr="009D7575">
        <w:rPr>
          <w:rFonts w:cs="Times New Roman"/>
          <w:spacing w:val="33"/>
        </w:rPr>
        <w:t xml:space="preserve"> </w:t>
      </w:r>
      <w:r w:rsidRPr="009D7575">
        <w:rPr>
          <w:rFonts w:cs="Times New Roman"/>
          <w:spacing w:val="2"/>
        </w:rPr>
        <w:t>to</w:t>
      </w:r>
      <w:r w:rsidRPr="009D7575">
        <w:rPr>
          <w:rFonts w:cs="Times New Roman"/>
          <w:spacing w:val="35"/>
        </w:rPr>
        <w:t xml:space="preserve"> </w:t>
      </w:r>
      <w:r w:rsidRPr="009D7575">
        <w:rPr>
          <w:rFonts w:cs="Times New Roman"/>
          <w:spacing w:val="-1"/>
        </w:rPr>
        <w:t>utility</w:t>
      </w:r>
      <w:r w:rsidRPr="009D7575">
        <w:rPr>
          <w:rFonts w:cs="Times New Roman"/>
          <w:spacing w:val="26"/>
        </w:rPr>
        <w:t xml:space="preserve"> </w:t>
      </w:r>
      <w:r w:rsidRPr="009D7575">
        <w:rPr>
          <w:rFonts w:cs="Times New Roman"/>
          <w:spacing w:val="-1"/>
        </w:rPr>
        <w:t>companies.</w:t>
      </w:r>
      <w:r w:rsidRPr="009D7575">
        <w:rPr>
          <w:rFonts w:cs="Times New Roman"/>
          <w:spacing w:val="46"/>
        </w:rPr>
        <w:t xml:space="preserve"> </w:t>
      </w:r>
      <w:r w:rsidRPr="009D7575">
        <w:rPr>
          <w:rFonts w:cs="Times New Roman"/>
          <w:spacing w:val="-1"/>
        </w:rPr>
        <w:t>This</w:t>
      </w:r>
      <w:r w:rsidRPr="009D7575">
        <w:rPr>
          <w:rFonts w:cs="Times New Roman"/>
          <w:spacing w:val="33"/>
        </w:rPr>
        <w:t xml:space="preserve"> </w:t>
      </w:r>
      <w:r w:rsidRPr="009D7575">
        <w:rPr>
          <w:rFonts w:cs="Times New Roman"/>
        </w:rPr>
        <w:t>10-</w:t>
      </w:r>
      <w:r w:rsidRPr="009D7575">
        <w:rPr>
          <w:rFonts w:cs="Times New Roman"/>
          <w:spacing w:val="-1"/>
        </w:rPr>
        <w:t>Year</w:t>
      </w:r>
      <w:r w:rsidRPr="009D7575">
        <w:rPr>
          <w:rFonts w:cs="Times New Roman"/>
          <w:spacing w:val="37"/>
        </w:rPr>
        <w:t xml:space="preserve"> </w:t>
      </w:r>
      <w:r w:rsidRPr="009D7575">
        <w:rPr>
          <w:rFonts w:cs="Times New Roman"/>
          <w:spacing w:val="-1"/>
        </w:rPr>
        <w:t>Action</w:t>
      </w:r>
      <w:r w:rsidRPr="009D7575">
        <w:rPr>
          <w:rFonts w:cs="Times New Roman"/>
          <w:spacing w:val="30"/>
        </w:rPr>
        <w:t xml:space="preserve"> </w:t>
      </w:r>
      <w:r w:rsidRPr="009D7575">
        <w:rPr>
          <w:rFonts w:cs="Times New Roman"/>
        </w:rPr>
        <w:t>Plan</w:t>
      </w:r>
      <w:r w:rsidRPr="009D7575">
        <w:rPr>
          <w:rFonts w:cs="Times New Roman"/>
          <w:spacing w:val="35"/>
        </w:rPr>
        <w:t xml:space="preserve"> </w:t>
      </w:r>
      <w:r w:rsidRPr="009D7575">
        <w:rPr>
          <w:rFonts w:cs="Times New Roman"/>
          <w:spacing w:val="-2"/>
        </w:rPr>
        <w:t>for</w:t>
      </w:r>
      <w:r w:rsidRPr="009D7575">
        <w:rPr>
          <w:rFonts w:cs="Times New Roman"/>
          <w:spacing w:val="3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4"/>
        </w:rPr>
        <w:t xml:space="preserve"> </w:t>
      </w:r>
      <w:r w:rsidRPr="009D7575">
        <w:rPr>
          <w:rFonts w:cs="Times New Roman"/>
          <w:spacing w:val="-2"/>
        </w:rPr>
        <w:t>Basin</w:t>
      </w:r>
      <w:r w:rsidRPr="009D7575">
        <w:rPr>
          <w:rFonts w:cs="Times New Roman"/>
          <w:spacing w:val="35"/>
        </w:rPr>
        <w:t xml:space="preserve"> </w:t>
      </w:r>
      <w:r w:rsidRPr="009D7575">
        <w:rPr>
          <w:rFonts w:cs="Times New Roman"/>
        </w:rPr>
        <w:t>represents</w:t>
      </w:r>
      <w:r w:rsidRPr="009D7575">
        <w:rPr>
          <w:rFonts w:cs="Times New Roman"/>
          <w:spacing w:val="33"/>
        </w:rPr>
        <w:t xml:space="preserve"> </w:t>
      </w:r>
      <w:r w:rsidRPr="009D7575">
        <w:rPr>
          <w:rFonts w:cs="Times New Roman"/>
        </w:rPr>
        <w:t>the</w:t>
      </w:r>
      <w:r w:rsidRPr="009D7575">
        <w:rPr>
          <w:rFonts w:cs="Times New Roman"/>
          <w:spacing w:val="39"/>
        </w:rPr>
        <w:t xml:space="preserve"> </w:t>
      </w:r>
      <w:r w:rsidRPr="009D7575">
        <w:rPr>
          <w:rFonts w:cs="Times New Roman"/>
          <w:spacing w:val="-2"/>
        </w:rPr>
        <w:t>next</w:t>
      </w:r>
      <w:r w:rsidRPr="009D7575">
        <w:rPr>
          <w:rFonts w:cs="Times New Roman"/>
          <w:spacing w:val="40"/>
        </w:rPr>
        <w:t xml:space="preserve"> </w:t>
      </w:r>
      <w:r w:rsidRPr="009D7575">
        <w:rPr>
          <w:rFonts w:cs="Times New Roman"/>
          <w:spacing w:val="-1"/>
        </w:rPr>
        <w:t>phase</w:t>
      </w:r>
      <w:r w:rsidRPr="009D7575">
        <w:rPr>
          <w:rFonts w:cs="Times New Roman"/>
          <w:spacing w:val="34"/>
        </w:rPr>
        <w:t xml:space="preserve"> </w:t>
      </w:r>
      <w:r w:rsidRPr="009D7575">
        <w:rPr>
          <w:rFonts w:cs="Times New Roman"/>
          <w:spacing w:val="3"/>
        </w:rPr>
        <w:t>and</w:t>
      </w:r>
      <w:r w:rsidRPr="009D7575">
        <w:rPr>
          <w:rFonts w:cs="Times New Roman"/>
          <w:spacing w:val="35"/>
        </w:rPr>
        <w:t xml:space="preserve"> </w:t>
      </w:r>
      <w:r w:rsidRPr="009D7575">
        <w:rPr>
          <w:rFonts w:cs="Times New Roman"/>
        </w:rPr>
        <w:t>evolution</w:t>
      </w:r>
      <w:r w:rsidRPr="009D7575">
        <w:rPr>
          <w:rFonts w:cs="Times New Roman"/>
          <w:spacing w:val="30"/>
        </w:rPr>
        <w:t xml:space="preserve"> </w:t>
      </w:r>
      <w:r w:rsidRPr="009D7575">
        <w:rPr>
          <w:rFonts w:cs="Times New Roman"/>
          <w:spacing w:val="2"/>
        </w:rPr>
        <w:t>of</w:t>
      </w:r>
      <w:r w:rsidRPr="009D7575">
        <w:rPr>
          <w:rFonts w:cs="Times New Roman"/>
          <w:spacing w:val="2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6"/>
        </w:rPr>
        <w:t xml:space="preserve"> </w:t>
      </w:r>
      <w:r w:rsidRPr="009D7575">
        <w:rPr>
          <w:rFonts w:cs="Times New Roman"/>
          <w:spacing w:val="-2"/>
        </w:rPr>
        <w:t>Plan.</w:t>
      </w:r>
      <w:r w:rsidRPr="009D7575">
        <w:rPr>
          <w:rFonts w:cs="Times New Roman"/>
          <w:spacing w:val="25"/>
        </w:rPr>
        <w:t xml:space="preserve"> </w:t>
      </w:r>
      <w:r w:rsidRPr="009D7575">
        <w:rPr>
          <w:rFonts w:cs="Times New Roman"/>
        </w:rPr>
        <w:t>This</w:t>
      </w:r>
      <w:r w:rsidRPr="009D7575">
        <w:rPr>
          <w:rFonts w:cs="Times New Roman"/>
          <w:spacing w:val="14"/>
        </w:rPr>
        <w:t xml:space="preserve"> </w:t>
      </w:r>
      <w:r w:rsidRPr="009D7575">
        <w:rPr>
          <w:rFonts w:cs="Times New Roman"/>
          <w:spacing w:val="-1"/>
        </w:rPr>
        <w:t>Action</w:t>
      </w:r>
      <w:r w:rsidRPr="009D7575">
        <w:rPr>
          <w:rFonts w:cs="Times New Roman"/>
          <w:spacing w:val="11"/>
        </w:rPr>
        <w:t xml:space="preserve"> </w:t>
      </w:r>
      <w:r w:rsidRPr="009D7575">
        <w:rPr>
          <w:rFonts w:cs="Times New Roman"/>
          <w:spacing w:val="-1"/>
        </w:rPr>
        <w:t>Plan</w:t>
      </w:r>
      <w:r w:rsidRPr="009D7575">
        <w:rPr>
          <w:rFonts w:cs="Times New Roman"/>
          <w:spacing w:val="11"/>
        </w:rPr>
        <w:t xml:space="preserve"> </w:t>
      </w:r>
      <w:r w:rsidRPr="009D7575">
        <w:rPr>
          <w:rFonts w:cs="Times New Roman"/>
          <w:spacing w:val="-1"/>
        </w:rPr>
        <w:t>recognizes</w:t>
      </w:r>
      <w:r w:rsidRPr="009D7575">
        <w:rPr>
          <w:rFonts w:cs="Times New Roman"/>
          <w:spacing w:val="14"/>
        </w:rPr>
        <w:t xml:space="preserve"> </w:t>
      </w:r>
      <w:r w:rsidRPr="009D7575">
        <w:rPr>
          <w:rFonts w:cs="Times New Roman"/>
        </w:rPr>
        <w:t>the</w:t>
      </w:r>
      <w:r w:rsidRPr="009D7575">
        <w:rPr>
          <w:rFonts w:cs="Times New Roman"/>
          <w:spacing w:val="10"/>
        </w:rPr>
        <w:t xml:space="preserve"> </w:t>
      </w:r>
      <w:r w:rsidRPr="009D7575">
        <w:rPr>
          <w:rFonts w:cs="Times New Roman"/>
        </w:rPr>
        <w:t>Broad</w:t>
      </w:r>
      <w:r w:rsidRPr="009D7575">
        <w:rPr>
          <w:rFonts w:cs="Times New Roman"/>
          <w:spacing w:val="11"/>
        </w:rPr>
        <w:t xml:space="preserve"> </w:t>
      </w:r>
      <w:r w:rsidRPr="009D7575">
        <w:rPr>
          <w:rFonts w:cs="Times New Roman"/>
        </w:rPr>
        <w:t>River</w:t>
      </w:r>
      <w:r w:rsidRPr="009D7575">
        <w:rPr>
          <w:rFonts w:cs="Times New Roman"/>
          <w:spacing w:val="13"/>
        </w:rPr>
        <w:t xml:space="preserve"> </w:t>
      </w:r>
      <w:r w:rsidRPr="009D7575">
        <w:rPr>
          <w:rFonts w:cs="Times New Roman"/>
        </w:rPr>
        <w:t>sub-basin</w:t>
      </w:r>
      <w:r w:rsidRPr="009D7575">
        <w:rPr>
          <w:rFonts w:cs="Times New Roman"/>
          <w:spacing w:val="11"/>
        </w:rPr>
        <w:t xml:space="preserve"> </w:t>
      </w:r>
      <w:r w:rsidRPr="009D7575">
        <w:rPr>
          <w:rFonts w:cs="Times New Roman"/>
          <w:spacing w:val="1"/>
        </w:rPr>
        <w:t>as</w:t>
      </w:r>
      <w:r w:rsidRPr="009D7575">
        <w:rPr>
          <w:rFonts w:cs="Times New Roman"/>
          <w:spacing w:val="14"/>
        </w:rPr>
        <w:t xml:space="preserve"> </w:t>
      </w:r>
      <w:r w:rsidRPr="009D7575">
        <w:rPr>
          <w:rFonts w:cs="Times New Roman"/>
          <w:spacing w:val="-2"/>
        </w:rPr>
        <w:t>having</w:t>
      </w:r>
      <w:r w:rsidRPr="009D7575">
        <w:rPr>
          <w:rFonts w:cs="Times New Roman"/>
          <w:spacing w:val="11"/>
        </w:rPr>
        <w:t xml:space="preserve"> </w:t>
      </w:r>
      <w:r w:rsidRPr="009D7575">
        <w:rPr>
          <w:rFonts w:cs="Times New Roman"/>
        </w:rPr>
        <w:t>the</w:t>
      </w:r>
      <w:r w:rsidRPr="009D7575">
        <w:rPr>
          <w:rFonts w:cs="Times New Roman"/>
          <w:spacing w:val="20"/>
        </w:rPr>
        <w:t xml:space="preserve"> </w:t>
      </w:r>
      <w:r w:rsidRPr="009D7575">
        <w:rPr>
          <w:rFonts w:cs="Times New Roman"/>
          <w:spacing w:val="-2"/>
        </w:rPr>
        <w:t>highest</w:t>
      </w:r>
      <w:r w:rsidRPr="009D7575">
        <w:rPr>
          <w:rFonts w:cs="Times New Roman"/>
          <w:spacing w:val="16"/>
        </w:rPr>
        <w:t xml:space="preserve"> </w:t>
      </w:r>
      <w:r w:rsidRPr="009D7575">
        <w:rPr>
          <w:rFonts w:cs="Times New Roman"/>
        </w:rPr>
        <w:t>priority</w:t>
      </w:r>
      <w:r w:rsidRPr="009D7575">
        <w:rPr>
          <w:rFonts w:cs="Times New Roman"/>
          <w:spacing w:val="6"/>
        </w:rPr>
        <w:t xml:space="preserve"> </w:t>
      </w:r>
      <w:r w:rsidRPr="009D7575">
        <w:rPr>
          <w:rFonts w:cs="Times New Roman"/>
          <w:spacing w:val="-1"/>
        </w:rPr>
        <w:t>and</w:t>
      </w:r>
      <w:r w:rsidRPr="009D7575">
        <w:rPr>
          <w:rFonts w:cs="Times New Roman"/>
          <w:spacing w:val="58"/>
        </w:rPr>
        <w:t xml:space="preserve"> </w:t>
      </w:r>
      <w:r w:rsidRPr="009D7575">
        <w:rPr>
          <w:rFonts w:cs="Times New Roman"/>
          <w:spacing w:val="-1"/>
        </w:rPr>
        <w:t>potential</w:t>
      </w:r>
      <w:r w:rsidRPr="009D7575">
        <w:rPr>
          <w:rFonts w:cs="Times New Roman"/>
          <w:spacing w:val="2"/>
        </w:rPr>
        <w:t xml:space="preserve"> </w:t>
      </w:r>
      <w:r w:rsidRPr="009D7575">
        <w:rPr>
          <w:rFonts w:cs="Times New Roman"/>
          <w:spacing w:val="-2"/>
        </w:rPr>
        <w:t>for</w:t>
      </w:r>
      <w:r w:rsidRPr="009D7575">
        <w:rPr>
          <w:rFonts w:cs="Times New Roman"/>
          <w:spacing w:val="3"/>
        </w:rPr>
        <w:t xml:space="preserve"> </w:t>
      </w:r>
      <w:r w:rsidRPr="009D7575">
        <w:rPr>
          <w:rFonts w:cs="Times New Roman"/>
          <w:spacing w:val="-1"/>
        </w:rPr>
        <w:t>successful</w:t>
      </w:r>
      <w:r w:rsidRPr="006A3F39">
        <w:rPr>
          <w:rFonts w:cs="Times New Roman"/>
          <w:spacing w:val="-3"/>
        </w:rPr>
        <w:t xml:space="preserve"> </w:t>
      </w:r>
      <w:r w:rsidRPr="006A3F39">
        <w:rPr>
          <w:rFonts w:cs="Times New Roman"/>
          <w:spacing w:val="-1"/>
        </w:rPr>
        <w:t>restoration</w:t>
      </w:r>
      <w:r w:rsidRPr="006A3F39">
        <w:rPr>
          <w:rFonts w:cs="Times New Roman"/>
          <w:spacing w:val="-3"/>
        </w:rPr>
        <w:t xml:space="preserve"> </w:t>
      </w:r>
      <w:r w:rsidRPr="006A3F39">
        <w:rPr>
          <w:rFonts w:cs="Times New Roman"/>
          <w:spacing w:val="4"/>
        </w:rPr>
        <w:t>of</w:t>
      </w:r>
      <w:r w:rsidRPr="006A3F39">
        <w:rPr>
          <w:rFonts w:cs="Times New Roman"/>
          <w:spacing w:val="-6"/>
        </w:rPr>
        <w:t xml:space="preserve"> </w:t>
      </w:r>
      <w:r w:rsidRPr="006A3F39">
        <w:rPr>
          <w:rFonts w:cs="Times New Roman"/>
        </w:rPr>
        <w:t xml:space="preserve">diadromous </w:t>
      </w:r>
      <w:r w:rsidRPr="006A3F39">
        <w:rPr>
          <w:rFonts w:cs="Times New Roman"/>
          <w:spacing w:val="-2"/>
        </w:rPr>
        <w:t>fish,</w:t>
      </w:r>
      <w:r w:rsidRPr="006A3F39">
        <w:rPr>
          <w:rFonts w:cs="Times New Roman"/>
          <w:spacing w:val="4"/>
        </w:rPr>
        <w:t xml:space="preserve"> </w:t>
      </w:r>
      <w:r w:rsidRPr="006A3F39">
        <w:rPr>
          <w:rFonts w:cs="Times New Roman"/>
          <w:spacing w:val="-1"/>
        </w:rPr>
        <w:t>and</w:t>
      </w:r>
      <w:r w:rsidRPr="006A3F39">
        <w:rPr>
          <w:rFonts w:cs="Times New Roman"/>
          <w:spacing w:val="2"/>
        </w:rPr>
        <w:t xml:space="preserve"> </w:t>
      </w:r>
      <w:r w:rsidRPr="006A3F39">
        <w:rPr>
          <w:rFonts w:cs="Times New Roman"/>
          <w:spacing w:val="-1"/>
        </w:rPr>
        <w:t>details</w:t>
      </w:r>
      <w:r w:rsidRPr="006A3F39">
        <w:rPr>
          <w:rFonts w:cs="Times New Roman"/>
          <w:spacing w:val="4"/>
        </w:rPr>
        <w:t xml:space="preserve"> </w:t>
      </w:r>
      <w:r w:rsidRPr="006A3F39">
        <w:rPr>
          <w:rFonts w:cs="Times New Roman"/>
          <w:spacing w:val="-3"/>
        </w:rPr>
        <w:t>in</w:t>
      </w:r>
      <w:r w:rsidRPr="006A3F39">
        <w:rPr>
          <w:rFonts w:cs="Times New Roman"/>
          <w:spacing w:val="6"/>
        </w:rPr>
        <w:t xml:space="preserve"> </w:t>
      </w:r>
      <w:r w:rsidRPr="006A3F39">
        <w:rPr>
          <w:rFonts w:cs="Times New Roman"/>
          <w:spacing w:val="-1"/>
        </w:rPr>
        <w:t>logical</w:t>
      </w:r>
      <w:r w:rsidRPr="006A3F39">
        <w:rPr>
          <w:rFonts w:cs="Times New Roman"/>
          <w:spacing w:val="-3"/>
        </w:rPr>
        <w:t xml:space="preserve"> </w:t>
      </w:r>
      <w:r w:rsidRPr="006A3F39">
        <w:rPr>
          <w:rFonts w:cs="Times New Roman"/>
        </w:rPr>
        <w:t>steps those</w:t>
      </w:r>
      <w:r w:rsidRPr="006A3F39">
        <w:rPr>
          <w:rFonts w:cs="Times New Roman"/>
          <w:spacing w:val="1"/>
        </w:rPr>
        <w:t xml:space="preserve"> </w:t>
      </w:r>
      <w:r w:rsidRPr="006A3F39">
        <w:rPr>
          <w:rFonts w:cs="Times New Roman"/>
          <w:spacing w:val="-1"/>
        </w:rPr>
        <w:t>activities</w:t>
      </w:r>
      <w:r w:rsidRPr="006A3F39">
        <w:rPr>
          <w:rFonts w:cs="Times New Roman"/>
          <w:spacing w:val="86"/>
        </w:rPr>
        <w:t xml:space="preserve"> </w:t>
      </w:r>
      <w:r w:rsidRPr="006A3F39">
        <w:rPr>
          <w:rFonts w:cs="Times New Roman"/>
        </w:rPr>
        <w:t>necessary</w:t>
      </w:r>
      <w:r w:rsidRPr="006A3F39">
        <w:rPr>
          <w:rFonts w:cs="Times New Roman"/>
          <w:spacing w:val="9"/>
        </w:rPr>
        <w:t xml:space="preserve"> </w:t>
      </w:r>
      <w:r w:rsidRPr="006A3F39">
        <w:rPr>
          <w:rFonts w:cs="Times New Roman"/>
        </w:rPr>
        <w:t>to</w:t>
      </w:r>
      <w:r w:rsidRPr="006A3F39">
        <w:rPr>
          <w:rFonts w:cs="Times New Roman"/>
          <w:spacing w:val="19"/>
        </w:rPr>
        <w:t xml:space="preserve"> </w:t>
      </w:r>
      <w:r w:rsidRPr="006A3F39">
        <w:rPr>
          <w:rFonts w:cs="Times New Roman"/>
          <w:spacing w:val="-2"/>
        </w:rPr>
        <w:t>rebuild</w:t>
      </w:r>
      <w:r w:rsidRPr="006A3F39">
        <w:rPr>
          <w:rFonts w:cs="Times New Roman"/>
          <w:spacing w:val="23"/>
        </w:rPr>
        <w:t xml:space="preserve"> </w:t>
      </w:r>
      <w:r w:rsidRPr="006A3F39">
        <w:rPr>
          <w:rFonts w:cs="Times New Roman"/>
          <w:spacing w:val="-2"/>
        </w:rPr>
        <w:t>fish</w:t>
      </w:r>
      <w:r w:rsidRPr="006A3F39">
        <w:rPr>
          <w:rFonts w:cs="Times New Roman"/>
          <w:spacing w:val="14"/>
        </w:rPr>
        <w:t xml:space="preserve"> </w:t>
      </w:r>
      <w:r w:rsidRPr="006A3F39">
        <w:rPr>
          <w:rFonts w:cs="Times New Roman"/>
          <w:spacing w:val="-1"/>
        </w:rPr>
        <w:t>populations.</w:t>
      </w:r>
      <w:r w:rsidRPr="006A3F39">
        <w:rPr>
          <w:rFonts w:cs="Times New Roman"/>
          <w:spacing w:val="30"/>
        </w:rPr>
        <w:t xml:space="preserve"> </w:t>
      </w:r>
      <w:r w:rsidRPr="006A3F39">
        <w:rPr>
          <w:rFonts w:cs="Times New Roman"/>
        </w:rPr>
        <w:t>The</w:t>
      </w:r>
      <w:r w:rsidRPr="006A3F39">
        <w:rPr>
          <w:rFonts w:cs="Times New Roman"/>
          <w:spacing w:val="18"/>
        </w:rPr>
        <w:t xml:space="preserve"> </w:t>
      </w:r>
      <w:r w:rsidRPr="006A3F39">
        <w:rPr>
          <w:rFonts w:cs="Times New Roman"/>
          <w:spacing w:val="-1"/>
        </w:rPr>
        <w:t>basic</w:t>
      </w:r>
      <w:r w:rsidRPr="006A3F39">
        <w:rPr>
          <w:rFonts w:cs="Times New Roman"/>
          <w:spacing w:val="13"/>
        </w:rPr>
        <w:t xml:space="preserve"> </w:t>
      </w:r>
      <w:r w:rsidRPr="006A3F39">
        <w:rPr>
          <w:rFonts w:cs="Times New Roman"/>
          <w:spacing w:val="-1"/>
        </w:rPr>
        <w:t>tenet</w:t>
      </w:r>
      <w:r w:rsidRPr="006A3F39">
        <w:rPr>
          <w:rFonts w:cs="Times New Roman"/>
          <w:spacing w:val="19"/>
        </w:rPr>
        <w:t xml:space="preserve"> </w:t>
      </w:r>
      <w:r w:rsidRPr="006A3F39">
        <w:rPr>
          <w:rFonts w:cs="Times New Roman"/>
          <w:spacing w:val="2"/>
        </w:rPr>
        <w:t>of</w:t>
      </w:r>
      <w:r w:rsidRPr="006A3F39">
        <w:rPr>
          <w:rFonts w:cs="Times New Roman"/>
          <w:spacing w:val="6"/>
        </w:rPr>
        <w:t xml:space="preserve"> </w:t>
      </w:r>
      <w:r w:rsidRPr="006A3F39">
        <w:rPr>
          <w:rFonts w:cs="Times New Roman"/>
        </w:rPr>
        <w:t>this</w:t>
      </w:r>
      <w:r w:rsidRPr="006A3F39">
        <w:rPr>
          <w:rFonts w:cs="Times New Roman"/>
          <w:spacing w:val="21"/>
        </w:rPr>
        <w:t xml:space="preserve"> </w:t>
      </w:r>
      <w:r w:rsidRPr="006A3F39">
        <w:rPr>
          <w:rFonts w:cs="Times New Roman"/>
          <w:spacing w:val="-1"/>
        </w:rPr>
        <w:t>Action</w:t>
      </w:r>
      <w:r w:rsidRPr="006A3F39">
        <w:rPr>
          <w:rFonts w:cs="Times New Roman"/>
          <w:spacing w:val="9"/>
        </w:rPr>
        <w:t xml:space="preserve"> </w:t>
      </w:r>
      <w:r w:rsidRPr="006A3F39">
        <w:rPr>
          <w:rFonts w:cs="Times New Roman"/>
        </w:rPr>
        <w:t>Plan</w:t>
      </w:r>
      <w:r w:rsidRPr="006A3F39">
        <w:rPr>
          <w:rFonts w:cs="Times New Roman"/>
          <w:spacing w:val="14"/>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13"/>
        </w:rPr>
        <w:t xml:space="preserve"> </w:t>
      </w:r>
      <w:r w:rsidRPr="006A3F39">
        <w:rPr>
          <w:rFonts w:cs="Times New Roman"/>
          <w:spacing w:val="-1"/>
        </w:rPr>
        <w:t>rebuild</w:t>
      </w:r>
      <w:r w:rsidRPr="006A3F39">
        <w:rPr>
          <w:rFonts w:cs="Times New Roman"/>
          <w:spacing w:val="50"/>
        </w:rPr>
        <w:t xml:space="preserve"> </w:t>
      </w:r>
      <w:r w:rsidRPr="006A3F39">
        <w:rPr>
          <w:rFonts w:cs="Times New Roman"/>
          <w:spacing w:val="-1"/>
        </w:rPr>
        <w:t>diadromous</w:t>
      </w:r>
      <w:r w:rsidRPr="006A3F39">
        <w:rPr>
          <w:rFonts w:cs="Times New Roman"/>
          <w:spacing w:val="7"/>
        </w:rPr>
        <w:t xml:space="preserve"> </w:t>
      </w:r>
      <w:r w:rsidRPr="006A3F39">
        <w:rPr>
          <w:rFonts w:cs="Times New Roman"/>
          <w:spacing w:val="-2"/>
        </w:rPr>
        <w:t>fish</w:t>
      </w:r>
      <w:r w:rsidRPr="006A3F39">
        <w:rPr>
          <w:rFonts w:cs="Times New Roman"/>
          <w:spacing w:val="4"/>
        </w:rPr>
        <w:t xml:space="preserve"> </w:t>
      </w:r>
      <w:r w:rsidRPr="006A3F39">
        <w:rPr>
          <w:rFonts w:cs="Times New Roman"/>
        </w:rPr>
        <w:t>populations</w:t>
      </w:r>
      <w:r w:rsidRPr="006A3F39">
        <w:rPr>
          <w:rFonts w:cs="Times New Roman"/>
          <w:spacing w:val="12"/>
        </w:rPr>
        <w:t xml:space="preserve"> </w:t>
      </w:r>
      <w:r w:rsidRPr="006A3F39">
        <w:rPr>
          <w:rFonts w:cs="Times New Roman"/>
          <w:spacing w:val="-3"/>
        </w:rPr>
        <w:t>in</w:t>
      </w:r>
      <w:r w:rsidRPr="006A3F39">
        <w:rPr>
          <w:rFonts w:cs="Times New Roman"/>
          <w:spacing w:val="4"/>
        </w:rPr>
        <w:t xml:space="preserve"> </w:t>
      </w:r>
      <w:r w:rsidRPr="006A3F39">
        <w:rPr>
          <w:rFonts w:cs="Times New Roman"/>
        </w:rPr>
        <w:t>upstream river</w:t>
      </w:r>
      <w:r w:rsidRPr="006A3F39">
        <w:rPr>
          <w:rFonts w:cs="Times New Roman"/>
          <w:spacing w:val="10"/>
        </w:rPr>
        <w:t xml:space="preserve"> </w:t>
      </w:r>
      <w:r w:rsidRPr="006A3F39">
        <w:rPr>
          <w:rFonts w:cs="Times New Roman"/>
          <w:spacing w:val="-1"/>
        </w:rPr>
        <w:t>reaches</w:t>
      </w:r>
      <w:r w:rsidRPr="006A3F39">
        <w:rPr>
          <w:rFonts w:cs="Times New Roman"/>
          <w:spacing w:val="7"/>
        </w:rPr>
        <w:t xml:space="preserve"> </w:t>
      </w:r>
      <w:r w:rsidRPr="006A3F39">
        <w:rPr>
          <w:rFonts w:cs="Times New Roman"/>
        </w:rPr>
        <w:t>through</w:t>
      </w:r>
      <w:r w:rsidRPr="006A3F39">
        <w:rPr>
          <w:rFonts w:cs="Times New Roman"/>
          <w:spacing w:val="4"/>
        </w:rPr>
        <w:t xml:space="preserve"> </w:t>
      </w:r>
      <w:r w:rsidRPr="006A3F39">
        <w:rPr>
          <w:rFonts w:cs="Times New Roman"/>
          <w:spacing w:val="-1"/>
        </w:rPr>
        <w:t>enhancement</w:t>
      </w:r>
      <w:r w:rsidRPr="006A3F39">
        <w:rPr>
          <w:rFonts w:cs="Times New Roman"/>
          <w:spacing w:val="14"/>
        </w:rPr>
        <w:t xml:space="preserve"> </w:t>
      </w:r>
      <w:r w:rsidRPr="006A3F39">
        <w:rPr>
          <w:rFonts w:cs="Times New Roman"/>
          <w:spacing w:val="-1"/>
        </w:rPr>
        <w:t>activities</w:t>
      </w:r>
      <w:r w:rsidRPr="006A3F39">
        <w:rPr>
          <w:rFonts w:cs="Times New Roman"/>
          <w:spacing w:val="7"/>
        </w:rPr>
        <w:t xml:space="preserve"> </w:t>
      </w:r>
      <w:r w:rsidRPr="006A3F39">
        <w:rPr>
          <w:rFonts w:cs="Times New Roman"/>
          <w:spacing w:val="-1"/>
        </w:rPr>
        <w:t>and</w:t>
      </w:r>
      <w:r w:rsidRPr="006A3F39">
        <w:rPr>
          <w:rFonts w:cs="Times New Roman"/>
          <w:spacing w:val="52"/>
        </w:rPr>
        <w:t xml:space="preserve"> </w:t>
      </w:r>
      <w:r w:rsidRPr="006A3F39">
        <w:rPr>
          <w:rFonts w:cs="Times New Roman"/>
          <w:spacing w:val="-1"/>
        </w:rPr>
        <w:t>construct</w:t>
      </w:r>
      <w:r w:rsidRPr="006A3F39">
        <w:rPr>
          <w:rFonts w:cs="Times New Roman"/>
          <w:spacing w:val="24"/>
        </w:rPr>
        <w:t xml:space="preserve"> </w:t>
      </w:r>
      <w:r w:rsidRPr="006A3F39">
        <w:rPr>
          <w:rFonts w:cs="Times New Roman"/>
          <w:spacing w:val="-2"/>
        </w:rPr>
        <w:t>permanent</w:t>
      </w:r>
      <w:r w:rsidRPr="006A3F39">
        <w:rPr>
          <w:rFonts w:cs="Times New Roman"/>
          <w:spacing w:val="24"/>
        </w:rPr>
        <w:t xml:space="preserve"> </w:t>
      </w:r>
      <w:r w:rsidRPr="006A3F39">
        <w:rPr>
          <w:rFonts w:cs="Times New Roman"/>
          <w:spacing w:val="-2"/>
        </w:rPr>
        <w:t>passage</w:t>
      </w:r>
      <w:r w:rsidRPr="006A3F39">
        <w:rPr>
          <w:rFonts w:cs="Times New Roman"/>
          <w:spacing w:val="22"/>
        </w:rPr>
        <w:t xml:space="preserve"> </w:t>
      </w:r>
      <w:r w:rsidRPr="006A3F39">
        <w:rPr>
          <w:rFonts w:cs="Times New Roman"/>
          <w:spacing w:val="-1"/>
        </w:rPr>
        <w:t>facilities</w:t>
      </w:r>
      <w:r w:rsidRPr="006A3F39">
        <w:rPr>
          <w:rFonts w:cs="Times New Roman"/>
          <w:spacing w:val="16"/>
        </w:rPr>
        <w:t xml:space="preserve"> </w:t>
      </w:r>
      <w:r w:rsidRPr="006A3F39">
        <w:rPr>
          <w:rFonts w:cs="Times New Roman"/>
          <w:spacing w:val="-1"/>
        </w:rPr>
        <w:t>at</w:t>
      </w:r>
      <w:r w:rsidRPr="006A3F39">
        <w:rPr>
          <w:rFonts w:cs="Times New Roman"/>
          <w:spacing w:val="24"/>
        </w:rPr>
        <w:t xml:space="preserve"> </w:t>
      </w:r>
      <w:r w:rsidRPr="006A3F39">
        <w:rPr>
          <w:rFonts w:cs="Times New Roman"/>
          <w:spacing w:val="-2"/>
        </w:rPr>
        <w:t>dams</w:t>
      </w:r>
      <w:r w:rsidRPr="006A3F39">
        <w:rPr>
          <w:rFonts w:cs="Times New Roman"/>
          <w:spacing w:val="21"/>
        </w:rPr>
        <w:t xml:space="preserve"> </w:t>
      </w:r>
      <w:r w:rsidRPr="006A3F39">
        <w:rPr>
          <w:rFonts w:cs="Times New Roman"/>
          <w:spacing w:val="-1"/>
        </w:rPr>
        <w:t>as</w:t>
      </w:r>
      <w:r w:rsidRPr="006A3F39">
        <w:rPr>
          <w:rFonts w:cs="Times New Roman"/>
          <w:spacing w:val="16"/>
        </w:rPr>
        <w:t xml:space="preserve"> </w:t>
      </w:r>
      <w:r w:rsidRPr="006A3F39">
        <w:rPr>
          <w:rFonts w:cs="Times New Roman"/>
        </w:rPr>
        <w:t>stocks</w:t>
      </w:r>
      <w:r w:rsidRPr="006A3F39">
        <w:rPr>
          <w:rFonts w:cs="Times New Roman"/>
          <w:spacing w:val="16"/>
        </w:rPr>
        <w:t xml:space="preserve"> </w:t>
      </w:r>
      <w:r w:rsidRPr="006A3F39">
        <w:rPr>
          <w:rFonts w:cs="Times New Roman"/>
          <w:spacing w:val="-2"/>
        </w:rPr>
        <w:t>rebuild.</w:t>
      </w:r>
      <w:r w:rsidRPr="006A3F39">
        <w:rPr>
          <w:rFonts w:cs="Times New Roman"/>
          <w:spacing w:val="40"/>
        </w:rPr>
        <w:t xml:space="preserve"> </w:t>
      </w:r>
      <w:r w:rsidRPr="006A3F39">
        <w:rPr>
          <w:rFonts w:cs="Times New Roman"/>
          <w:spacing w:val="-1"/>
        </w:rPr>
        <w:t>This</w:t>
      </w:r>
      <w:r w:rsidRPr="006A3F39">
        <w:rPr>
          <w:rFonts w:cs="Times New Roman"/>
          <w:spacing w:val="16"/>
        </w:rPr>
        <w:t xml:space="preserve"> </w:t>
      </w:r>
      <w:r w:rsidRPr="006A3F39">
        <w:rPr>
          <w:rFonts w:cs="Times New Roman"/>
          <w:spacing w:val="-1"/>
        </w:rPr>
        <w:t>plan</w:t>
      </w:r>
      <w:r w:rsidRPr="006A3F39">
        <w:rPr>
          <w:rFonts w:cs="Times New Roman"/>
          <w:spacing w:val="18"/>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23"/>
        </w:rPr>
        <w:t xml:space="preserve"> </w:t>
      </w:r>
      <w:r w:rsidRPr="006A3F39">
        <w:rPr>
          <w:rFonts w:cs="Times New Roman"/>
          <w:spacing w:val="-1"/>
        </w:rPr>
        <w:t>use</w:t>
      </w:r>
      <w:r w:rsidRPr="006A3F39">
        <w:rPr>
          <w:rFonts w:cs="Times New Roman"/>
          <w:spacing w:val="18"/>
        </w:rPr>
        <w:t xml:space="preserve"> </w:t>
      </w:r>
      <w:r w:rsidRPr="006A3F39">
        <w:rPr>
          <w:rFonts w:cs="Times New Roman"/>
        </w:rPr>
        <w:t>a</w:t>
      </w:r>
      <w:r w:rsidRPr="006A3F39">
        <w:rPr>
          <w:rFonts w:cs="Times New Roman"/>
          <w:spacing w:val="56"/>
        </w:rPr>
        <w:t xml:space="preserve"> </w:t>
      </w:r>
      <w:r w:rsidRPr="006A3F39">
        <w:rPr>
          <w:rFonts w:cs="Times New Roman"/>
          <w:spacing w:val="-1"/>
        </w:rPr>
        <w:t>combination</w:t>
      </w:r>
      <w:r w:rsidRPr="006A3F39">
        <w:rPr>
          <w:rFonts w:cs="Times New Roman"/>
          <w:spacing w:val="11"/>
        </w:rPr>
        <w:t xml:space="preserve"> </w:t>
      </w:r>
      <w:r w:rsidRPr="006A3F39">
        <w:rPr>
          <w:rFonts w:cs="Times New Roman"/>
          <w:spacing w:val="2"/>
        </w:rPr>
        <w:t>of</w:t>
      </w:r>
      <w:r w:rsidRPr="006A3F39">
        <w:rPr>
          <w:rFonts w:cs="Times New Roman"/>
          <w:spacing w:val="8"/>
        </w:rPr>
        <w:t xml:space="preserve"> </w:t>
      </w:r>
      <w:r w:rsidRPr="006A3F39">
        <w:rPr>
          <w:rFonts w:cs="Times New Roman"/>
          <w:spacing w:val="-1"/>
        </w:rPr>
        <w:t>enhancement</w:t>
      </w:r>
      <w:r w:rsidRPr="006A3F39">
        <w:rPr>
          <w:rFonts w:cs="Times New Roman"/>
          <w:spacing w:val="21"/>
        </w:rPr>
        <w:t xml:space="preserve"> </w:t>
      </w:r>
      <w:r w:rsidRPr="006A3F39">
        <w:rPr>
          <w:rFonts w:cs="Times New Roman"/>
          <w:spacing w:val="-1"/>
        </w:rPr>
        <w:t>activities</w:t>
      </w:r>
      <w:r w:rsidRPr="006A3F39">
        <w:rPr>
          <w:rFonts w:cs="Times New Roman"/>
          <w:spacing w:val="19"/>
        </w:rPr>
        <w:t xml:space="preserve"> </w:t>
      </w:r>
      <w:r w:rsidRPr="006A3F39">
        <w:rPr>
          <w:rFonts w:cs="Times New Roman"/>
          <w:spacing w:val="-1"/>
        </w:rPr>
        <w:t>including</w:t>
      </w:r>
      <w:r w:rsidRPr="006A3F39">
        <w:rPr>
          <w:rFonts w:cs="Times New Roman"/>
          <w:spacing w:val="21"/>
        </w:rPr>
        <w:t xml:space="preserve"> </w:t>
      </w:r>
      <w:r w:rsidRPr="006A3F39">
        <w:rPr>
          <w:rFonts w:cs="Times New Roman"/>
          <w:spacing w:val="-1"/>
        </w:rPr>
        <w:t>hatchery</w:t>
      </w:r>
      <w:r w:rsidRPr="006A3F39">
        <w:rPr>
          <w:rFonts w:cs="Times New Roman"/>
          <w:spacing w:val="11"/>
        </w:rPr>
        <w:t xml:space="preserve"> </w:t>
      </w:r>
      <w:r w:rsidRPr="006A3F39">
        <w:rPr>
          <w:rFonts w:cs="Times New Roman"/>
          <w:spacing w:val="-1"/>
        </w:rPr>
        <w:t>techniques</w:t>
      </w:r>
      <w:r w:rsidRPr="006A3F39">
        <w:rPr>
          <w:rFonts w:cs="Times New Roman"/>
          <w:spacing w:val="14"/>
        </w:rPr>
        <w:t xml:space="preserve"> </w:t>
      </w:r>
      <w:r w:rsidRPr="006A3F39">
        <w:rPr>
          <w:rFonts w:cs="Times New Roman"/>
          <w:spacing w:val="-1"/>
        </w:rPr>
        <w:t>resulting</w:t>
      </w:r>
      <w:r w:rsidRPr="006A3F39">
        <w:rPr>
          <w:rFonts w:cs="Times New Roman"/>
          <w:spacing w:val="21"/>
        </w:rPr>
        <w:t xml:space="preserve"> </w:t>
      </w:r>
      <w:r w:rsidRPr="006A3F39">
        <w:rPr>
          <w:rFonts w:cs="Times New Roman"/>
          <w:spacing w:val="-3"/>
        </w:rPr>
        <w:t>in</w:t>
      </w:r>
      <w:r w:rsidRPr="006A3F39">
        <w:rPr>
          <w:rFonts w:cs="Times New Roman"/>
          <w:spacing w:val="21"/>
        </w:rPr>
        <w:t xml:space="preserve"> </w:t>
      </w:r>
      <w:r w:rsidRPr="006A3F39">
        <w:rPr>
          <w:rFonts w:cs="Times New Roman"/>
          <w:spacing w:val="1"/>
        </w:rPr>
        <w:t>fry</w:t>
      </w:r>
      <w:r w:rsidRPr="006A3F39">
        <w:rPr>
          <w:rFonts w:cs="Times New Roman"/>
          <w:spacing w:val="68"/>
        </w:rPr>
        <w:t xml:space="preserve"> </w:t>
      </w:r>
      <w:r w:rsidRPr="006A3F39">
        <w:rPr>
          <w:rFonts w:cs="Times New Roman"/>
          <w:spacing w:val="-1"/>
        </w:rPr>
        <w:t>augmentations,</w:t>
      </w:r>
      <w:r w:rsidRPr="006A3F39">
        <w:rPr>
          <w:rFonts w:cs="Times New Roman"/>
          <w:spacing w:val="52"/>
        </w:rPr>
        <w:t xml:space="preserve"> </w:t>
      </w:r>
      <w:r w:rsidRPr="006A3F39">
        <w:rPr>
          <w:rFonts w:cs="Times New Roman"/>
          <w:spacing w:val="-1"/>
        </w:rPr>
        <w:t>re-locations</w:t>
      </w:r>
      <w:r w:rsidRPr="006A3F39">
        <w:rPr>
          <w:rFonts w:cs="Times New Roman"/>
          <w:spacing w:val="48"/>
        </w:rPr>
        <w:t xml:space="preserve"> </w:t>
      </w:r>
      <w:r w:rsidRPr="006A3F39">
        <w:rPr>
          <w:rFonts w:cs="Times New Roman"/>
          <w:spacing w:val="2"/>
        </w:rPr>
        <w:t>of</w:t>
      </w:r>
      <w:r w:rsidRPr="006A3F39">
        <w:rPr>
          <w:rFonts w:cs="Times New Roman"/>
          <w:spacing w:val="42"/>
        </w:rPr>
        <w:t xml:space="preserve"> </w:t>
      </w:r>
      <w:r w:rsidRPr="006A3F39">
        <w:rPr>
          <w:rFonts w:cs="Times New Roman"/>
          <w:spacing w:val="-1"/>
        </w:rPr>
        <w:t>pre-spawning</w:t>
      </w:r>
      <w:r w:rsidRPr="006A3F39">
        <w:rPr>
          <w:rFonts w:cs="Times New Roman"/>
          <w:spacing w:val="50"/>
        </w:rPr>
        <w:t xml:space="preserve"> </w:t>
      </w:r>
      <w:r w:rsidRPr="006A3F39">
        <w:rPr>
          <w:rFonts w:cs="Times New Roman"/>
          <w:spacing w:val="-1"/>
        </w:rPr>
        <w:t>adults,</w:t>
      </w:r>
      <w:r w:rsidRPr="006A3F39">
        <w:rPr>
          <w:rFonts w:cs="Times New Roman"/>
          <w:spacing w:val="52"/>
        </w:rPr>
        <w:t xml:space="preserve"> </w:t>
      </w:r>
      <w:r w:rsidRPr="006A3F39">
        <w:rPr>
          <w:rFonts w:cs="Times New Roman"/>
          <w:spacing w:val="-2"/>
        </w:rPr>
        <w:t>and</w:t>
      </w:r>
      <w:r w:rsidRPr="006A3F39">
        <w:rPr>
          <w:rFonts w:cs="Times New Roman"/>
          <w:spacing w:val="50"/>
        </w:rPr>
        <w:t xml:space="preserve"> </w:t>
      </w:r>
      <w:r w:rsidRPr="006A3F39">
        <w:rPr>
          <w:rFonts w:cs="Times New Roman"/>
          <w:spacing w:val="-1"/>
        </w:rPr>
        <w:t>permanent</w:t>
      </w:r>
      <w:r w:rsidRPr="006A3F39">
        <w:rPr>
          <w:rFonts w:cs="Times New Roman"/>
          <w:spacing w:val="55"/>
        </w:rPr>
        <w:t xml:space="preserve"> </w:t>
      </w:r>
      <w:r w:rsidRPr="006A3F39">
        <w:rPr>
          <w:rFonts w:cs="Times New Roman"/>
          <w:spacing w:val="-2"/>
        </w:rPr>
        <w:t>passage</w:t>
      </w:r>
      <w:r w:rsidRPr="006A3F39">
        <w:rPr>
          <w:rFonts w:cs="Times New Roman"/>
          <w:spacing w:val="54"/>
        </w:rPr>
        <w:t xml:space="preserve"> </w:t>
      </w:r>
      <w:r w:rsidRPr="006A3F39">
        <w:rPr>
          <w:rFonts w:cs="Times New Roman"/>
          <w:spacing w:val="-1"/>
        </w:rPr>
        <w:t>facilities</w:t>
      </w:r>
      <w:r w:rsidRPr="006A3F39">
        <w:rPr>
          <w:rFonts w:cs="Times New Roman"/>
          <w:spacing w:val="48"/>
        </w:rPr>
        <w:t xml:space="preserve"> </w:t>
      </w:r>
      <w:r w:rsidRPr="006A3F39">
        <w:rPr>
          <w:rFonts w:cs="Times New Roman"/>
          <w:spacing w:val="-1"/>
        </w:rPr>
        <w:t>as</w:t>
      </w:r>
      <w:r w:rsidRPr="006A3F39">
        <w:rPr>
          <w:rFonts w:cs="Times New Roman"/>
          <w:spacing w:val="48"/>
        </w:rPr>
        <w:t xml:space="preserve"> </w:t>
      </w:r>
      <w:r w:rsidRPr="006A3F39">
        <w:rPr>
          <w:rFonts w:cs="Times New Roman"/>
          <w:spacing w:val="2"/>
        </w:rPr>
        <w:t>they</w:t>
      </w:r>
      <w:r w:rsidRPr="00B3592C">
        <w:rPr>
          <w:rFonts w:cs="Times New Roman"/>
          <w:spacing w:val="-2"/>
        </w:rPr>
        <w:t xml:space="preserve"> </w:t>
      </w:r>
      <w:r w:rsidRPr="006A3F39">
        <w:rPr>
          <w:rFonts w:cs="Times New Roman"/>
          <w:spacing w:val="-2"/>
        </w:rPr>
        <w:t>become</w:t>
      </w:r>
      <w:r w:rsidRPr="006A3F39">
        <w:rPr>
          <w:rFonts w:cs="Times New Roman"/>
          <w:spacing w:val="20"/>
        </w:rPr>
        <w:t xml:space="preserve"> </w:t>
      </w:r>
      <w:r w:rsidRPr="006A3F39">
        <w:rPr>
          <w:rFonts w:cs="Times New Roman"/>
        </w:rPr>
        <w:t xml:space="preserve">warranted. </w:t>
      </w:r>
      <w:r w:rsidRPr="006A3F39">
        <w:rPr>
          <w:rFonts w:cs="Times New Roman"/>
          <w:spacing w:val="35"/>
        </w:rPr>
        <w:t xml:space="preserve"> </w:t>
      </w:r>
      <w:r w:rsidRPr="006A3F39">
        <w:rPr>
          <w:rFonts w:cs="Times New Roman"/>
          <w:spacing w:val="-2"/>
        </w:rPr>
        <w:t>The</w:t>
      </w:r>
      <w:r w:rsidRPr="006A3F39">
        <w:rPr>
          <w:rFonts w:cs="Times New Roman"/>
          <w:spacing w:val="15"/>
        </w:rPr>
        <w:t xml:space="preserve"> </w:t>
      </w:r>
      <w:r w:rsidRPr="006A3F39">
        <w:rPr>
          <w:rFonts w:cs="Times New Roman"/>
        </w:rPr>
        <w:t>plan</w:t>
      </w:r>
      <w:r w:rsidRPr="006A3F39">
        <w:rPr>
          <w:rFonts w:cs="Times New Roman"/>
          <w:spacing w:val="11"/>
        </w:rPr>
        <w:t xml:space="preserve"> </w:t>
      </w:r>
      <w:r w:rsidRPr="006A3F39">
        <w:rPr>
          <w:rFonts w:cs="Times New Roman"/>
        </w:rPr>
        <w:t>designates</w:t>
      </w:r>
      <w:r w:rsidRPr="006A3F39">
        <w:rPr>
          <w:rFonts w:cs="Times New Roman"/>
          <w:spacing w:val="14"/>
        </w:rPr>
        <w:t xml:space="preserve"> </w:t>
      </w:r>
      <w:r w:rsidRPr="006A3F39">
        <w:rPr>
          <w:rFonts w:cs="Times New Roman"/>
        </w:rPr>
        <w:t>10</w:t>
      </w:r>
      <w:r w:rsidRPr="006A3F39">
        <w:rPr>
          <w:rFonts w:cs="Times New Roman"/>
          <w:spacing w:val="16"/>
        </w:rPr>
        <w:t xml:space="preserve"> </w:t>
      </w:r>
      <w:r w:rsidRPr="006A3F39">
        <w:rPr>
          <w:rFonts w:cs="Times New Roman"/>
        </w:rPr>
        <w:t>task</w:t>
      </w:r>
      <w:r w:rsidRPr="006A3F39">
        <w:rPr>
          <w:rFonts w:cs="Times New Roman"/>
          <w:spacing w:val="16"/>
        </w:rPr>
        <w:t xml:space="preserve"> </w:t>
      </w:r>
      <w:r w:rsidRPr="006A3F39">
        <w:rPr>
          <w:rFonts w:cs="Times New Roman"/>
        </w:rPr>
        <w:t>areas</w:t>
      </w:r>
      <w:r w:rsidRPr="006A3F39">
        <w:rPr>
          <w:rFonts w:cs="Times New Roman"/>
          <w:spacing w:val="19"/>
        </w:rPr>
        <w:t xml:space="preserve"> </w:t>
      </w:r>
      <w:r w:rsidRPr="006A3F39">
        <w:rPr>
          <w:rFonts w:cs="Times New Roman"/>
          <w:spacing w:val="-2"/>
        </w:rPr>
        <w:t>for</w:t>
      </w:r>
      <w:r w:rsidRPr="006A3F39">
        <w:rPr>
          <w:rFonts w:cs="Times New Roman"/>
          <w:spacing w:val="18"/>
        </w:rPr>
        <w:t xml:space="preserve"> </w:t>
      </w:r>
      <w:r w:rsidRPr="006A3F39">
        <w:rPr>
          <w:rFonts w:cs="Times New Roman"/>
          <w:spacing w:val="-1"/>
        </w:rPr>
        <w:t>studies</w:t>
      </w:r>
      <w:r>
        <w:rPr>
          <w:rFonts w:cs="Times New Roman"/>
          <w:spacing w:val="-1"/>
        </w:rPr>
        <w:t>, and this report focuses on task 4 in the plan.</w:t>
      </w:r>
    </w:p>
    <w:p w14:paraId="228F1DB1" w14:textId="77777777" w:rsidR="009A2154" w:rsidRDefault="009A2154" w:rsidP="009A2154">
      <w:pPr>
        <w:tabs>
          <w:tab w:val="left" w:pos="90"/>
        </w:tabs>
        <w:spacing w:line="360" w:lineRule="auto"/>
        <w:ind w:right="113"/>
        <w:rPr>
          <w:rFonts w:ascii="Times New Roman" w:hAnsi="Times New Roman" w:cs="Times New Roman"/>
          <w:b/>
          <w:sz w:val="24"/>
        </w:rPr>
      </w:pPr>
    </w:p>
    <w:p w14:paraId="6772D7E7" w14:textId="77777777" w:rsidR="009A2154" w:rsidRPr="00B84502" w:rsidRDefault="009A2154" w:rsidP="009A2154">
      <w:pPr>
        <w:tabs>
          <w:tab w:val="left" w:pos="90"/>
        </w:tabs>
        <w:spacing w:line="360" w:lineRule="auto"/>
        <w:ind w:right="113"/>
        <w:rPr>
          <w:rFonts w:ascii="Times New Roman" w:eastAsia="Times New Roman" w:hAnsi="Times New Roman" w:cs="Times New Roman"/>
          <w:bCs/>
          <w:i/>
          <w:iCs/>
          <w:sz w:val="24"/>
          <w:szCs w:val="24"/>
        </w:rPr>
      </w:pPr>
      <w:r w:rsidRPr="00B84502">
        <w:rPr>
          <w:rFonts w:ascii="Times New Roman" w:hAnsi="Times New Roman" w:cs="Times New Roman"/>
          <w:bCs/>
          <w:i/>
          <w:iCs/>
          <w:sz w:val="24"/>
        </w:rPr>
        <w:t>Task</w:t>
      </w:r>
      <w:r w:rsidRPr="00B84502">
        <w:rPr>
          <w:rFonts w:ascii="Times New Roman" w:hAnsi="Times New Roman" w:cs="Times New Roman"/>
          <w:bCs/>
          <w:i/>
          <w:iCs/>
          <w:spacing w:val="-2"/>
          <w:sz w:val="24"/>
        </w:rPr>
        <w:t xml:space="preserve"> </w:t>
      </w:r>
      <w:r w:rsidRPr="00B84502">
        <w:rPr>
          <w:rFonts w:ascii="Times New Roman" w:hAnsi="Times New Roman" w:cs="Times New Roman"/>
          <w:bCs/>
          <w:i/>
          <w:iCs/>
          <w:sz w:val="24"/>
        </w:rPr>
        <w:t>4.</w:t>
      </w:r>
      <w:r w:rsidRPr="00B84502">
        <w:rPr>
          <w:rFonts w:ascii="Times New Roman" w:hAnsi="Times New Roman" w:cs="Times New Roman"/>
          <w:bCs/>
          <w:i/>
          <w:iCs/>
          <w:spacing w:val="8"/>
          <w:sz w:val="24"/>
        </w:rPr>
        <w:t xml:space="preserve"> </w:t>
      </w:r>
      <w:r w:rsidRPr="00B84502">
        <w:rPr>
          <w:rFonts w:ascii="Times New Roman" w:hAnsi="Times New Roman" w:cs="Times New Roman"/>
          <w:bCs/>
          <w:i/>
          <w:iCs/>
          <w:spacing w:val="-1"/>
          <w:sz w:val="24"/>
        </w:rPr>
        <w:t>Juvenile</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M</w:t>
      </w:r>
      <w:r w:rsidRPr="00B84502">
        <w:rPr>
          <w:rFonts w:ascii="Times New Roman" w:hAnsi="Times New Roman" w:cs="Times New Roman"/>
          <w:bCs/>
          <w:i/>
          <w:iCs/>
          <w:sz w:val="24"/>
        </w:rPr>
        <w:t>onitoring</w:t>
      </w:r>
      <w:r w:rsidRPr="00B84502">
        <w:rPr>
          <w:rFonts w:ascii="Times New Roman" w:hAnsi="Times New Roman" w:cs="Times New Roman"/>
          <w:bCs/>
          <w:i/>
          <w:iCs/>
          <w:spacing w:val="-3"/>
          <w:sz w:val="24"/>
        </w:rPr>
        <w:t xml:space="preserve"> </w:t>
      </w:r>
      <w:r w:rsidRPr="00B84502">
        <w:rPr>
          <w:rFonts w:ascii="Times New Roman" w:hAnsi="Times New Roman" w:cs="Times New Roman"/>
          <w:bCs/>
          <w:i/>
          <w:iCs/>
          <w:sz w:val="24"/>
        </w:rPr>
        <w:t>in</w:t>
      </w:r>
      <w:r w:rsidRPr="00B84502">
        <w:rPr>
          <w:rFonts w:ascii="Times New Roman" w:hAnsi="Times New Roman" w:cs="Times New Roman"/>
          <w:bCs/>
          <w:i/>
          <w:iCs/>
          <w:spacing w:val="-2"/>
          <w:sz w:val="24"/>
        </w:rPr>
        <w:t xml:space="preserve"> </w:t>
      </w:r>
      <w:r>
        <w:rPr>
          <w:rFonts w:ascii="Times New Roman" w:hAnsi="Times New Roman" w:cs="Times New Roman"/>
          <w:bCs/>
          <w:i/>
          <w:iCs/>
          <w:spacing w:val="-2"/>
          <w:sz w:val="24"/>
        </w:rPr>
        <w:t>N</w:t>
      </w:r>
      <w:r w:rsidRPr="00B84502">
        <w:rPr>
          <w:rFonts w:ascii="Times New Roman" w:hAnsi="Times New Roman" w:cs="Times New Roman"/>
          <w:bCs/>
          <w:i/>
          <w:iCs/>
          <w:spacing w:val="-2"/>
          <w:sz w:val="24"/>
        </w:rPr>
        <w:t>ursery</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W</w:t>
      </w:r>
      <w:r w:rsidRPr="00B84502">
        <w:rPr>
          <w:rFonts w:ascii="Times New Roman" w:hAnsi="Times New Roman" w:cs="Times New Roman"/>
          <w:bCs/>
          <w:i/>
          <w:iCs/>
          <w:spacing w:val="-1"/>
          <w:sz w:val="24"/>
        </w:rPr>
        <w:t>aters</w:t>
      </w:r>
      <w:r w:rsidRPr="00B84502">
        <w:rPr>
          <w:rFonts w:ascii="Times New Roman" w:hAnsi="Times New Roman" w:cs="Times New Roman"/>
          <w:bCs/>
          <w:i/>
          <w:iCs/>
          <w:sz w:val="24"/>
        </w:rPr>
        <w:t xml:space="preserve"> and</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F</w:t>
      </w:r>
      <w:r w:rsidRPr="00B84502">
        <w:rPr>
          <w:rFonts w:ascii="Times New Roman" w:hAnsi="Times New Roman" w:cs="Times New Roman"/>
          <w:bCs/>
          <w:i/>
          <w:iCs/>
          <w:sz w:val="24"/>
        </w:rPr>
        <w:t xml:space="preserve">in </w:t>
      </w:r>
      <w:r>
        <w:rPr>
          <w:rFonts w:ascii="Times New Roman" w:hAnsi="Times New Roman" w:cs="Times New Roman"/>
          <w:bCs/>
          <w:i/>
          <w:iCs/>
          <w:sz w:val="24"/>
        </w:rPr>
        <w:t>C</w:t>
      </w:r>
      <w:r w:rsidRPr="00B84502">
        <w:rPr>
          <w:rFonts w:ascii="Times New Roman" w:hAnsi="Times New Roman" w:cs="Times New Roman"/>
          <w:bCs/>
          <w:i/>
          <w:iCs/>
          <w:sz w:val="24"/>
        </w:rPr>
        <w:t>lip</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C</w:t>
      </w:r>
      <w:r w:rsidRPr="00B84502">
        <w:rPr>
          <w:rFonts w:ascii="Times New Roman" w:hAnsi="Times New Roman" w:cs="Times New Roman"/>
          <w:bCs/>
          <w:i/>
          <w:iCs/>
          <w:spacing w:val="-1"/>
          <w:sz w:val="24"/>
        </w:rPr>
        <w:t>ollection</w:t>
      </w:r>
    </w:p>
    <w:p w14:paraId="3BD1B97F" w14:textId="77777777" w:rsidR="00AA064C" w:rsidRDefault="009A2154" w:rsidP="009A2154">
      <w:pPr>
        <w:spacing w:line="360" w:lineRule="auto"/>
        <w:rPr>
          <w:rFonts w:ascii="Times New Roman" w:hAnsi="Times New Roman" w:cs="Times New Roman"/>
          <w:spacing w:val="6"/>
          <w:sz w:val="24"/>
          <w:szCs w:val="24"/>
        </w:rPr>
      </w:pPr>
      <w:r w:rsidRPr="009A2154">
        <w:rPr>
          <w:rFonts w:ascii="Times New Roman" w:hAnsi="Times New Roman" w:cs="Times New Roman"/>
          <w:spacing w:val="-1"/>
          <w:sz w:val="24"/>
          <w:szCs w:val="24"/>
          <w:u w:color="000000"/>
        </w:rPr>
        <w:t>Purpose</w:t>
      </w:r>
      <w:r w:rsidRPr="009A2154">
        <w:rPr>
          <w:rFonts w:ascii="Times New Roman" w:hAnsi="Times New Roman" w:cs="Times New Roman"/>
          <w:spacing w:val="-1"/>
          <w:sz w:val="24"/>
          <w:szCs w:val="24"/>
        </w:rPr>
        <w:t>:</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2"/>
          <w:sz w:val="24"/>
          <w:szCs w:val="24"/>
        </w:rPr>
        <w:t>collect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sufficient</w:t>
      </w:r>
      <w:r w:rsidRPr="009A2154">
        <w:rPr>
          <w:rFonts w:ascii="Times New Roman" w:hAnsi="Times New Roman" w:cs="Times New Roman"/>
          <w:spacing w:val="12"/>
          <w:sz w:val="24"/>
          <w:szCs w:val="24"/>
        </w:rPr>
        <w:t xml:space="preserve"> </w:t>
      </w:r>
      <w:r w:rsidRPr="009A2154">
        <w:rPr>
          <w:rFonts w:ascii="Times New Roman" w:hAnsi="Times New Roman" w:cs="Times New Roman"/>
          <w:spacing w:val="-1"/>
          <w:sz w:val="24"/>
          <w:szCs w:val="24"/>
        </w:rPr>
        <w:t>young-of-year</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(YOY)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juvenile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American shad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 xml:space="preserve">(AMS) </w:t>
      </w:r>
      <w:r w:rsidRPr="009A2154">
        <w:rPr>
          <w:rFonts w:ascii="Times New Roman" w:hAnsi="Times New Roman" w:cs="Times New Roman"/>
          <w:sz w:val="24"/>
          <w:szCs w:val="24"/>
        </w:rPr>
        <w:t>to</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determine</w:t>
      </w:r>
      <w:r w:rsidRPr="009A2154">
        <w:rPr>
          <w:rFonts w:ascii="Times New Roman" w:hAnsi="Times New Roman" w:cs="Times New Roman"/>
          <w:spacing w:val="56"/>
          <w:sz w:val="24"/>
          <w:szCs w:val="24"/>
        </w:rPr>
        <w:t xml:space="preserve"> </w:t>
      </w:r>
      <w:r w:rsidRPr="009A2154">
        <w:rPr>
          <w:rFonts w:ascii="Times New Roman" w:hAnsi="Times New Roman" w:cs="Times New Roman"/>
          <w:spacing w:val="-1"/>
          <w:sz w:val="24"/>
          <w:szCs w:val="24"/>
        </w:rPr>
        <w:lastRenderedPageBreak/>
        <w:t>abundance,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distribution,</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size</w:t>
      </w:r>
      <w:r w:rsidRPr="009A2154">
        <w:rPr>
          <w:rFonts w:ascii="Times New Roman" w:hAnsi="Times New Roman" w:cs="Times New Roman"/>
          <w:spacing w:val="-1"/>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and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out-migration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timing.</w:t>
      </w:r>
      <w:r w:rsidRPr="009A2154">
        <w:rPr>
          <w:rFonts w:ascii="Times New Roman" w:hAnsi="Times New Roman" w:cs="Times New Roman"/>
          <w:spacing w:val="6"/>
          <w:sz w:val="24"/>
          <w:szCs w:val="24"/>
        </w:rPr>
        <w:t xml:space="preserve"> In years past, shad fin clips were collected for genetic analyses of natural versus hatchery shad; however, no fin clips were collected this year.</w:t>
      </w:r>
    </w:p>
    <w:p w14:paraId="77C60B49" w14:textId="77777777" w:rsidR="00AF5A1B" w:rsidRDefault="00AF5A1B" w:rsidP="009A2154">
      <w:pPr>
        <w:spacing w:line="360" w:lineRule="auto"/>
        <w:rPr>
          <w:rFonts w:ascii="Times New Roman" w:hAnsi="Times New Roman" w:cs="Times New Roman"/>
          <w:spacing w:val="6"/>
          <w:sz w:val="24"/>
          <w:szCs w:val="24"/>
        </w:rPr>
      </w:pPr>
    </w:p>
    <w:p w14:paraId="03ABDAAC" w14:textId="77777777" w:rsidR="009A2154" w:rsidRPr="00CA6EB6" w:rsidRDefault="009A2154" w:rsidP="009A2154">
      <w:pPr>
        <w:spacing w:line="360" w:lineRule="auto"/>
        <w:ind w:right="113"/>
        <w:rPr>
          <w:rFonts w:ascii="Times New Roman" w:hAnsi="Times New Roman" w:cs="Times New Roman"/>
          <w:b/>
          <w:sz w:val="24"/>
          <w:szCs w:val="24"/>
          <w:u w:val="single"/>
        </w:rPr>
      </w:pPr>
      <w:r w:rsidRPr="00CA6EB6">
        <w:rPr>
          <w:rFonts w:ascii="Times New Roman" w:hAnsi="Times New Roman" w:cs="Times New Roman"/>
          <w:b/>
          <w:sz w:val="24"/>
          <w:szCs w:val="24"/>
          <w:u w:val="single"/>
        </w:rPr>
        <w:t>Materials and Methods</w:t>
      </w:r>
    </w:p>
    <w:p w14:paraId="72F0A25E" w14:textId="77777777" w:rsidR="009A2154" w:rsidRPr="009D4A7F" w:rsidRDefault="009A2154" w:rsidP="009A2154">
      <w:pPr>
        <w:spacing w:line="360" w:lineRule="auto"/>
        <w:contextualSpacing/>
        <w:rPr>
          <w:rFonts w:ascii="Times New Roman" w:hAnsi="Times New Roman" w:cs="Times New Roman"/>
          <w:sz w:val="24"/>
          <w:szCs w:val="24"/>
        </w:rPr>
      </w:pPr>
    </w:p>
    <w:p w14:paraId="1491DE99" w14:textId="77777777" w:rsidR="009A2154" w:rsidRPr="009D4A7F" w:rsidRDefault="009A2154" w:rsidP="009A2154">
      <w:pPr>
        <w:spacing w:line="360" w:lineRule="auto"/>
        <w:contextualSpacing/>
        <w:rPr>
          <w:rFonts w:ascii="Times New Roman" w:hAnsi="Times New Roman" w:cs="Times New Roman"/>
          <w:b/>
          <w:bCs/>
          <w:i/>
          <w:spacing w:val="1"/>
          <w:sz w:val="24"/>
          <w:szCs w:val="24"/>
        </w:rPr>
      </w:pPr>
      <w:r w:rsidRPr="009D4A7F">
        <w:rPr>
          <w:rFonts w:ascii="Times New Roman" w:hAnsi="Times New Roman" w:cs="Times New Roman"/>
          <w:i/>
          <w:sz w:val="24"/>
          <w:szCs w:val="24"/>
        </w:rPr>
        <w:t>Sampling</w:t>
      </w:r>
      <w:r w:rsidRPr="009D4A7F">
        <w:rPr>
          <w:rFonts w:ascii="Times New Roman" w:hAnsi="Times New Roman" w:cs="Times New Roman"/>
          <w:i/>
          <w:spacing w:val="2"/>
          <w:sz w:val="24"/>
          <w:szCs w:val="24"/>
        </w:rPr>
        <w:t xml:space="preserve"> </w:t>
      </w:r>
      <w:r w:rsidRPr="009D4A7F">
        <w:rPr>
          <w:rFonts w:ascii="Times New Roman" w:hAnsi="Times New Roman" w:cs="Times New Roman"/>
          <w:i/>
          <w:spacing w:val="-1"/>
          <w:sz w:val="24"/>
          <w:szCs w:val="24"/>
        </w:rPr>
        <w:t>Sites</w:t>
      </w:r>
      <w:r w:rsidRPr="009D4A7F">
        <w:rPr>
          <w:rFonts w:ascii="Times New Roman" w:hAnsi="Times New Roman" w:cs="Times New Roman"/>
          <w:i/>
          <w:spacing w:val="1"/>
          <w:sz w:val="24"/>
          <w:szCs w:val="24"/>
        </w:rPr>
        <w:t xml:space="preserve"> </w:t>
      </w:r>
    </w:p>
    <w:p w14:paraId="3B153D2B" w14:textId="77777777" w:rsidR="009A2154" w:rsidRDefault="009A2154" w:rsidP="009A2154">
      <w:pPr>
        <w:spacing w:line="360" w:lineRule="auto"/>
        <w:rPr>
          <w:rFonts w:ascii="Times New Roman" w:hAnsi="Times New Roman" w:cs="Times New Roman"/>
          <w:spacing w:val="-1"/>
          <w:sz w:val="24"/>
          <w:szCs w:val="24"/>
        </w:rPr>
      </w:pPr>
      <w:r w:rsidRPr="009A2154">
        <w:rPr>
          <w:rFonts w:ascii="Times New Roman" w:hAnsi="Times New Roman" w:cs="Times New Roman"/>
          <w:spacing w:val="-2"/>
          <w:sz w:val="24"/>
          <w:szCs w:val="24"/>
        </w:rPr>
        <w:t xml:space="preserve">Due to the loss of dedicated funding and crew, sampling </w:t>
      </w:r>
      <w:r w:rsidR="00AF5A1B">
        <w:rPr>
          <w:rFonts w:ascii="Times New Roman" w:hAnsi="Times New Roman" w:cs="Times New Roman"/>
          <w:spacing w:val="-2"/>
          <w:sz w:val="24"/>
          <w:szCs w:val="24"/>
        </w:rPr>
        <w:t xml:space="preserve">in the Santee Basin </w:t>
      </w:r>
      <w:r w:rsidRPr="009A2154">
        <w:rPr>
          <w:rFonts w:ascii="Times New Roman" w:hAnsi="Times New Roman" w:cs="Times New Roman"/>
          <w:spacing w:val="-2"/>
          <w:sz w:val="24"/>
          <w:szCs w:val="24"/>
        </w:rPr>
        <w:t xml:space="preserve">only </w:t>
      </w:r>
      <w:r w:rsidRPr="009A2154">
        <w:rPr>
          <w:rFonts w:ascii="Times New Roman" w:hAnsi="Times New Roman" w:cs="Times New Roman"/>
          <w:sz w:val="24"/>
          <w:szCs w:val="24"/>
        </w:rPr>
        <w:t>occurred</w:t>
      </w:r>
      <w:r w:rsidRPr="009A2154">
        <w:rPr>
          <w:rFonts w:ascii="Times New Roman" w:hAnsi="Times New Roman" w:cs="Times New Roman"/>
          <w:spacing w:val="-3"/>
          <w:sz w:val="24"/>
          <w:szCs w:val="24"/>
        </w:rPr>
        <w:t xml:space="preserve"> at</w:t>
      </w:r>
      <w:r w:rsidR="00AF5A1B">
        <w:rPr>
          <w:rFonts w:ascii="Times New Roman" w:hAnsi="Times New Roman" w:cs="Times New Roman"/>
          <w:spacing w:val="-1"/>
          <w:sz w:val="24"/>
          <w:szCs w:val="24"/>
        </w:rPr>
        <w:t xml:space="preserve"> </w:t>
      </w:r>
      <w:r w:rsidRPr="009A2154">
        <w:rPr>
          <w:rFonts w:ascii="Times New Roman" w:hAnsi="Times New Roman" w:cs="Times New Roman"/>
          <w:sz w:val="24"/>
          <w:szCs w:val="24"/>
        </w:rPr>
        <w:t>three</w:t>
      </w:r>
      <w:r w:rsidRPr="009A2154">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sites </w:t>
      </w:r>
      <w:r w:rsidRPr="009A2154">
        <w:rPr>
          <w:rFonts w:ascii="Times New Roman" w:hAnsi="Times New Roman" w:cs="Times New Roman"/>
          <w:spacing w:val="-4"/>
          <w:sz w:val="24"/>
          <w:szCs w:val="24"/>
        </w:rPr>
        <w:t>in</w:t>
      </w:r>
      <w:r w:rsidRPr="009A2154">
        <w:rPr>
          <w:rFonts w:ascii="Times New Roman" w:hAnsi="Times New Roman" w:cs="Times New Roman"/>
          <w:spacing w:val="-3"/>
          <w:sz w:val="24"/>
          <w:szCs w:val="24"/>
        </w:rPr>
        <w:t xml:space="preserve"> the </w:t>
      </w:r>
      <w:r w:rsidRPr="009A2154">
        <w:rPr>
          <w:rFonts w:ascii="Times New Roman" w:hAnsi="Times New Roman" w:cs="Times New Roman"/>
          <w:spacing w:val="-1"/>
          <w:sz w:val="24"/>
          <w:szCs w:val="24"/>
        </w:rPr>
        <w:t>Congaree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River</w:t>
      </w:r>
      <w:r w:rsidRPr="009A2154">
        <w:rPr>
          <w:rFonts w:ascii="Times New Roman" w:hAnsi="Times New Roman" w:cs="Times New Roman"/>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 xml:space="preserve">and </w:t>
      </w:r>
      <w:r w:rsidRPr="009A2154">
        <w:rPr>
          <w:rFonts w:ascii="Times New Roman" w:hAnsi="Times New Roman" w:cs="Times New Roman"/>
          <w:spacing w:val="-1"/>
          <w:sz w:val="24"/>
          <w:szCs w:val="24"/>
        </w:rPr>
        <w:t>four i</w:t>
      </w:r>
      <w:r w:rsidRPr="009A2154">
        <w:rPr>
          <w:rFonts w:ascii="Times New Roman" w:hAnsi="Times New Roman" w:cs="Times New Roman"/>
          <w:spacing w:val="2"/>
          <w:sz w:val="24"/>
          <w:szCs w:val="24"/>
        </w:rPr>
        <w:t>n 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upper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Santee</w:t>
      </w:r>
      <w:r w:rsidRPr="009A2154">
        <w:rPr>
          <w:rFonts w:ascii="Times New Roman" w:hAnsi="Times New Roman" w:cs="Times New Roman"/>
          <w:spacing w:val="60"/>
          <w:sz w:val="24"/>
          <w:szCs w:val="24"/>
        </w:rPr>
        <w:t xml:space="preserve"> </w:t>
      </w:r>
      <w:r w:rsidRPr="009A2154">
        <w:rPr>
          <w:rFonts w:ascii="Times New Roman" w:hAnsi="Times New Roman" w:cs="Times New Roman"/>
          <w:spacing w:val="-1"/>
          <w:sz w:val="24"/>
          <w:szCs w:val="24"/>
        </w:rPr>
        <w:t>River</w:t>
      </w:r>
      <w:r>
        <w:rPr>
          <w:rFonts w:ascii="Times New Roman" w:hAnsi="Times New Roman" w:cs="Times New Roman"/>
          <w:spacing w:val="-1"/>
          <w:sz w:val="24"/>
          <w:szCs w:val="24"/>
        </w:rPr>
        <w:t xml:space="preserve"> this year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(Figures 1–</w:t>
      </w:r>
      <w:r>
        <w:rPr>
          <w:rFonts w:ascii="Times New Roman" w:hAnsi="Times New Roman" w:cs="Times New Roman"/>
          <w:sz w:val="24"/>
          <w:szCs w:val="24"/>
        </w:rPr>
        <w:t>2</w:t>
      </w:r>
      <w:r w:rsidRPr="009A2154">
        <w:rPr>
          <w:rFonts w:ascii="Times New Roman" w:hAnsi="Times New Roman" w:cs="Times New Roman"/>
          <w:sz w:val="24"/>
          <w:szCs w:val="24"/>
        </w:rPr>
        <w:t>).</w:t>
      </w:r>
      <w:r w:rsidRPr="009A2154">
        <w:rPr>
          <w:rFonts w:ascii="Times New Roman" w:hAnsi="Times New Roman" w:cs="Times New Roman"/>
          <w:spacing w:val="6"/>
          <w:sz w:val="24"/>
          <w:szCs w:val="24"/>
        </w:rPr>
        <w:t xml:space="preserve"> This sampling was conducted by SCDNR </w:t>
      </w:r>
      <w:r w:rsidR="00AF5A1B">
        <w:rPr>
          <w:rFonts w:ascii="Times New Roman" w:hAnsi="Times New Roman" w:cs="Times New Roman"/>
          <w:spacing w:val="6"/>
          <w:sz w:val="24"/>
          <w:szCs w:val="24"/>
        </w:rPr>
        <w:t xml:space="preserve">WFF </w:t>
      </w:r>
      <w:r w:rsidRPr="009A2154">
        <w:rPr>
          <w:rFonts w:ascii="Times New Roman" w:hAnsi="Times New Roman" w:cs="Times New Roman"/>
          <w:spacing w:val="6"/>
          <w:sz w:val="24"/>
          <w:szCs w:val="24"/>
        </w:rPr>
        <w:t>Region IV staff</w:t>
      </w:r>
      <w:r>
        <w:rPr>
          <w:rFonts w:ascii="Times New Roman" w:hAnsi="Times New Roman" w:cs="Times New Roman"/>
          <w:spacing w:val="6"/>
          <w:sz w:val="24"/>
          <w:szCs w:val="24"/>
        </w:rPr>
        <w:t xml:space="preserve">. </w:t>
      </w:r>
      <w:r w:rsidRPr="009A2154">
        <w:rPr>
          <w:rFonts w:ascii="Times New Roman" w:hAnsi="Times New Roman" w:cs="Times New Roman"/>
          <w:spacing w:val="-3"/>
          <w:sz w:val="24"/>
          <w:szCs w:val="24"/>
        </w:rPr>
        <w:t>Sampling</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 xml:space="preserve">sites </w:t>
      </w:r>
      <w:r w:rsidRPr="009A2154">
        <w:rPr>
          <w:rFonts w:ascii="Times New Roman" w:hAnsi="Times New Roman" w:cs="Times New Roman"/>
          <w:spacing w:val="2"/>
          <w:sz w:val="24"/>
          <w:szCs w:val="24"/>
        </w:rPr>
        <w:t>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selected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from</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satellite</w:t>
      </w:r>
      <w:r w:rsidRPr="009A2154">
        <w:rPr>
          <w:rFonts w:ascii="Times New Roman" w:hAnsi="Times New Roman" w:cs="Times New Roman"/>
          <w:spacing w:val="6"/>
          <w:sz w:val="24"/>
          <w:szCs w:val="24"/>
        </w:rPr>
        <w:t xml:space="preserve"> </w:t>
      </w:r>
      <w:r w:rsidRPr="009A2154">
        <w:rPr>
          <w:rFonts w:ascii="Times New Roman" w:hAnsi="Times New Roman" w:cs="Times New Roman"/>
          <w:sz w:val="24"/>
          <w:szCs w:val="24"/>
        </w:rPr>
        <w:t>imagery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based</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74"/>
          <w:sz w:val="24"/>
          <w:szCs w:val="24"/>
        </w:rPr>
        <w:t xml:space="preserve"> </w:t>
      </w:r>
      <w:r w:rsidRPr="009A2154">
        <w:rPr>
          <w:rFonts w:ascii="Times New Roman" w:hAnsi="Times New Roman" w:cs="Times New Roman"/>
          <w:spacing w:val="-1"/>
          <w:sz w:val="24"/>
          <w:szCs w:val="24"/>
        </w:rPr>
        <w:t>areas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that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presumed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3"/>
          <w:sz w:val="24"/>
          <w:szCs w:val="24"/>
        </w:rPr>
        <w:t>be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preferred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nursery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habitat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for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YOY</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AMS.</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These</w:t>
      </w:r>
      <w:r w:rsidRPr="009A2154">
        <w:rPr>
          <w:rFonts w:ascii="Times New Roman" w:hAnsi="Times New Roman" w:cs="Times New Roman"/>
          <w:spacing w:val="75"/>
          <w:sz w:val="24"/>
          <w:szCs w:val="24"/>
        </w:rPr>
        <w:t xml:space="preserve"> </w:t>
      </w:r>
      <w:r w:rsidRPr="009A2154">
        <w:rPr>
          <w:rFonts w:ascii="Times New Roman" w:hAnsi="Times New Roman" w:cs="Times New Roman"/>
          <w:spacing w:val="-1"/>
          <w:sz w:val="24"/>
          <w:szCs w:val="24"/>
        </w:rPr>
        <w:t>habitats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typically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consist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sandbars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occurring</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inside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bend</w:t>
      </w:r>
      <w:r w:rsidRPr="009A2154">
        <w:rPr>
          <w:rFonts w:ascii="Times New Roman" w:hAnsi="Times New Roman" w:cs="Times New Roman"/>
          <w:spacing w:val="2"/>
          <w:sz w:val="24"/>
          <w:szCs w:val="24"/>
        </w:rPr>
        <w:t xml:space="preserve"> 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ranging</w:t>
      </w:r>
      <w:r w:rsidRPr="009A2154">
        <w:rPr>
          <w:rFonts w:ascii="Times New Roman" w:hAnsi="Times New Roman" w:cs="Times New Roman"/>
          <w:spacing w:val="2"/>
          <w:sz w:val="24"/>
          <w:szCs w:val="24"/>
        </w:rPr>
        <w:t xml:space="preserve"> 1–2 meters (</w:t>
      </w:r>
      <w:r w:rsidRPr="009A2154">
        <w:rPr>
          <w:rFonts w:ascii="Times New Roman" w:hAnsi="Times New Roman" w:cs="Times New Roman"/>
          <w:sz w:val="24"/>
          <w:szCs w:val="24"/>
        </w:rPr>
        <w:t>m)</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depth</w:t>
      </w:r>
      <w:r>
        <w:rPr>
          <w:rFonts w:ascii="Times New Roman" w:hAnsi="Times New Roman" w:cs="Times New Roman"/>
          <w:spacing w:val="-1"/>
          <w:sz w:val="24"/>
          <w:szCs w:val="24"/>
        </w:rPr>
        <w:t xml:space="preserve">. </w:t>
      </w:r>
    </w:p>
    <w:p w14:paraId="38D86D31" w14:textId="77777777" w:rsidR="001D2F51" w:rsidRDefault="001D2F51" w:rsidP="009A2154">
      <w:pPr>
        <w:spacing w:line="360" w:lineRule="auto"/>
        <w:rPr>
          <w:rFonts w:ascii="Times New Roman" w:hAnsi="Times New Roman" w:cs="Times New Roman"/>
          <w:spacing w:val="-1"/>
          <w:sz w:val="24"/>
          <w:szCs w:val="24"/>
        </w:rPr>
      </w:pPr>
    </w:p>
    <w:p w14:paraId="61E1D115" w14:textId="77777777" w:rsidR="009A2154" w:rsidRDefault="009A2154" w:rsidP="009A2154">
      <w:pPr>
        <w:spacing w:line="360" w:lineRule="auto"/>
        <w:jc w:val="center"/>
        <w:rPr>
          <w:noProof/>
        </w:rPr>
      </w:pPr>
      <w:r>
        <w:rPr>
          <w:noProof/>
          <w:sz w:val="16"/>
          <w:szCs w:val="16"/>
        </w:rPr>
        <mc:AlternateContent>
          <mc:Choice Requires="wpg">
            <w:drawing>
              <wp:inline distT="0" distB="0" distL="0" distR="0" wp14:anchorId="4D13D3BF" wp14:editId="0CAF2F37">
                <wp:extent cx="4667693" cy="3296093"/>
                <wp:effectExtent l="0" t="0" r="0" b="19050"/>
                <wp:docPr id="60" name="Group 60"/>
                <wp:cNvGraphicFramePr/>
                <a:graphic xmlns:a="http://schemas.openxmlformats.org/drawingml/2006/main">
                  <a:graphicData uri="http://schemas.microsoft.com/office/word/2010/wordprocessingGroup">
                    <wpg:wgp>
                      <wpg:cNvGrpSpPr/>
                      <wpg:grpSpPr>
                        <a:xfrm>
                          <a:off x="0" y="0"/>
                          <a:ext cx="4667693" cy="3296093"/>
                          <a:chOff x="0" y="0"/>
                          <a:chExt cx="5454015" cy="3657438"/>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015" cy="3646805"/>
                          </a:xfrm>
                          <a:prstGeom prst="rect">
                            <a:avLst/>
                          </a:prstGeom>
                          <a:noFill/>
                          <a:ln>
                            <a:noFill/>
                          </a:ln>
                        </pic:spPr>
                      </pic:pic>
                      <wpg:grpSp>
                        <wpg:cNvPr id="59" name="Group 59"/>
                        <wpg:cNvGrpSpPr/>
                        <wpg:grpSpPr>
                          <a:xfrm>
                            <a:off x="686636" y="0"/>
                            <a:ext cx="3849635" cy="3657438"/>
                            <a:chOff x="-78908" y="0"/>
                            <a:chExt cx="3849635" cy="3657438"/>
                          </a:xfrm>
                        </wpg:grpSpPr>
                        <wps:wsp>
                          <wps:cNvPr id="39" name="Straight Connector 39"/>
                          <wps:cNvCnPr/>
                          <wps:spPr>
                            <a:xfrm flipV="1">
                              <a:off x="988828" y="0"/>
                              <a:ext cx="648586" cy="3657438"/>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998068" y="2072955"/>
                              <a:ext cx="772659" cy="334639"/>
                            </a:xfrm>
                            <a:prstGeom prst="rect">
                              <a:avLst/>
                            </a:prstGeom>
                            <a:noFill/>
                            <a:ln w="6350">
                              <a:noFill/>
                            </a:ln>
                          </wps:spPr>
                          <wps:txbx>
                            <w:txbxContent>
                              <w:p w14:paraId="4722A721"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51614" y="1764334"/>
                              <a:ext cx="801136" cy="308621"/>
                            </a:xfrm>
                            <a:prstGeom prst="rect">
                              <a:avLst/>
                            </a:prstGeom>
                            <a:noFill/>
                            <a:ln w="6350">
                              <a:noFill/>
                            </a:ln>
                          </wps:spPr>
                          <wps:txbx>
                            <w:txbxContent>
                              <w:p w14:paraId="1AC191A9"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78908" y="482671"/>
                              <a:ext cx="729253" cy="319860"/>
                            </a:xfrm>
                            <a:prstGeom prst="rect">
                              <a:avLst/>
                            </a:prstGeom>
                            <a:noFill/>
                            <a:ln w="6350">
                              <a:noFill/>
                            </a:ln>
                          </wps:spPr>
                          <wps:txbx>
                            <w:txbxContent>
                              <w:p w14:paraId="3635005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16847142">
                              <a:off x="806000" y="2327593"/>
                              <a:ext cx="637526" cy="240119"/>
                            </a:xfrm>
                            <a:prstGeom prst="rect">
                              <a:avLst/>
                            </a:prstGeom>
                            <a:noFill/>
                            <a:ln w="6350">
                              <a:noFill/>
                            </a:ln>
                          </wps:spPr>
                          <wps:txbx>
                            <w:txbxContent>
                              <w:p w14:paraId="60351C3A"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499731" y="641941"/>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983859" y="1988288"/>
                              <a:ext cx="280876" cy="19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455582" y="2296633"/>
                              <a:ext cx="14885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D13D3BF" id="Group 60" o:spid="_x0000_s1026" style="width:367.55pt;height:259.55pt;mso-position-horizontal-relative:char;mso-position-vertical-relative:line" coordsize="54540,3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540;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">
                  <v:imagedata r:id="rId9" o:title=""/>
                </v:shape>
                <v:group id="Group 59" o:spid="_x0000_s1028" style="position:absolute;left:6866;width:38496;height:36574" coordorigin="-789" coordsize="38496,3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39" o:spid="_x0000_s1029" style="position:absolute;flip:y;visibility:visible;mso-wrap-style:square" from="9888,0" to="16374,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40" o:spid="_x0000_s1030" type="#_x0000_t202" style="position:absolute;left:29980;top:20729;width:772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722A721"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1" o:spid="_x0000_s1031" type="#_x0000_t202" style="position:absolute;left:20516;top:17643;width:80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AC191A9"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42" o:spid="_x0000_s1032" type="#_x0000_t202" style="position:absolute;left:-789;top:4826;width:729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635005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43" o:spid="_x0000_s1033" type="#_x0000_t202" style="position:absolute;left:8060;top:23275;width:6376;height:2401;rotation:-51913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" filled="f" stroked="f" strokeweight=".5pt">
                    <v:textbox>
                      <w:txbxContent>
                        <w:p w14:paraId="60351C3A"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v:textbox>
                  </v:shape>
                  <v:shapetype id="_x0000_t32" coordsize="21600,21600" o:spt="32" o:oned="t" path="m,l21600,21600e" filled="f">
                    <v:path arrowok="t" fillok="f" o:connecttype="none"/>
                    <o:lock v:ext="edit" shapetype="t"/>
                  </v:shapetype>
                  <v:shape id="Straight Arrow Connector 44" o:spid="_x0000_s1034" type="#_x0000_t32" style="position:absolute;left:4997;top:6419;width:2871;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35" type="#_x0000_t32" style="position:absolute;left:19838;top:19882;width:2809;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6" o:spid="_x0000_s1036" type="#_x0000_t32" style="position:absolute;left:34555;top:22966;width:1489;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anchorlock/>
              </v:group>
            </w:pict>
          </mc:Fallback>
        </mc:AlternateContent>
      </w:r>
      <w:r w:rsidRPr="002311C7">
        <w:rPr>
          <w:noProof/>
        </w:rPr>
        <w:t xml:space="preserve"> </w:t>
      </w:r>
    </w:p>
    <w:p w14:paraId="2F1EFC21" w14:textId="77777777" w:rsidR="009A2154" w:rsidRP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1. Congaree River sampling sites</w:t>
      </w:r>
    </w:p>
    <w:p w14:paraId="52BB4E3C" w14:textId="77777777" w:rsidR="009A2154" w:rsidRDefault="009A2154" w:rsidP="009A2154">
      <w:pPr>
        <w:spacing w:line="360" w:lineRule="auto"/>
      </w:pPr>
      <w:r>
        <w:rPr>
          <w:rFonts w:ascii="Times New Roman" w:hAnsi="Times New Roman" w:cs="Times New Roman"/>
          <w:noProof/>
        </w:rPr>
        <w:lastRenderedPageBreak/>
        <mc:AlternateContent>
          <mc:Choice Requires="wpg">
            <w:drawing>
              <wp:inline distT="0" distB="0" distL="0" distR="0" wp14:anchorId="37B308E1" wp14:editId="6A68668B">
                <wp:extent cx="3678865" cy="5167423"/>
                <wp:effectExtent l="0" t="0" r="0" b="0"/>
                <wp:docPr id="62" name="Group 62"/>
                <wp:cNvGraphicFramePr/>
                <a:graphic xmlns:a="http://schemas.openxmlformats.org/drawingml/2006/main">
                  <a:graphicData uri="http://schemas.microsoft.com/office/word/2010/wordprocessingGroup">
                    <wpg:wgp>
                      <wpg:cNvGrpSpPr/>
                      <wpg:grpSpPr>
                        <a:xfrm>
                          <a:off x="0" y="0"/>
                          <a:ext cx="3678865" cy="5167423"/>
                          <a:chOff x="0" y="0"/>
                          <a:chExt cx="3992880" cy="5486400"/>
                        </a:xfrm>
                      </wpg:grpSpPr>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5486400"/>
                          </a:xfrm>
                          <a:prstGeom prst="rect">
                            <a:avLst/>
                          </a:prstGeom>
                          <a:noFill/>
                          <a:ln>
                            <a:noFill/>
                          </a:ln>
                        </pic:spPr>
                      </pic:pic>
                      <wpg:grpSp>
                        <wpg:cNvPr id="61" name="Group 61"/>
                        <wpg:cNvGrpSpPr/>
                        <wpg:grpSpPr>
                          <a:xfrm>
                            <a:off x="457200" y="531628"/>
                            <a:ext cx="2785731" cy="4854649"/>
                            <a:chOff x="0" y="0"/>
                            <a:chExt cx="2785731" cy="4854649"/>
                          </a:xfrm>
                        </wpg:grpSpPr>
                        <wps:wsp>
                          <wps:cNvPr id="47" name="Text Box 47"/>
                          <wps:cNvSpPr txBox="1"/>
                          <wps:spPr>
                            <a:xfrm>
                              <a:off x="1711842" y="4614530"/>
                              <a:ext cx="637526" cy="240119"/>
                            </a:xfrm>
                            <a:prstGeom prst="rect">
                              <a:avLst/>
                            </a:prstGeom>
                            <a:noFill/>
                            <a:ln w="6350">
                              <a:noFill/>
                            </a:ln>
                          </wps:spPr>
                          <wps:txbx>
                            <w:txbxContent>
                              <w:p w14:paraId="49480A0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35666" y="2562446"/>
                              <a:ext cx="637526" cy="240119"/>
                            </a:xfrm>
                            <a:prstGeom prst="rect">
                              <a:avLst/>
                            </a:prstGeom>
                            <a:noFill/>
                            <a:ln w="6350">
                              <a:noFill/>
                            </a:ln>
                          </wps:spPr>
                          <wps:txbx>
                            <w:txbxContent>
                              <w:p w14:paraId="25594F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275907"/>
                              <a:ext cx="637526" cy="240119"/>
                            </a:xfrm>
                            <a:prstGeom prst="rect">
                              <a:avLst/>
                            </a:prstGeom>
                            <a:noFill/>
                            <a:ln w="6350">
                              <a:noFill/>
                            </a:ln>
                          </wps:spPr>
                          <wps:txbx>
                            <w:txbxContent>
                              <w:p w14:paraId="0FF914A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5182" y="0"/>
                              <a:ext cx="637526" cy="240119"/>
                            </a:xfrm>
                            <a:prstGeom prst="rect">
                              <a:avLst/>
                            </a:prstGeom>
                            <a:noFill/>
                            <a:ln w="6350">
                              <a:noFill/>
                            </a:ln>
                          </wps:spPr>
                          <wps:txbx>
                            <w:txbxContent>
                              <w:p w14:paraId="036E91F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76324" y="197588"/>
                              <a:ext cx="276446" cy="4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510363" y="1279894"/>
                              <a:ext cx="381724" cy="9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424763" y="2566434"/>
                              <a:ext cx="488803" cy="128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232838" y="4471877"/>
                              <a:ext cx="552893"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37B308E1" id="Group 62" o:spid="_x0000_s1037" style="width:289.65pt;height:406.9pt;mso-position-horizontal-relative:char;mso-position-vertical-relative:line" coordsize="3992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">
                <v:shape id="Picture 29" o:spid="_x0000_s1038" type="#_x0000_t75" style="position:absolute;width:39928;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">
                  <v:imagedata r:id="rId11" o:title=""/>
                </v:shape>
                <v:group id="Group 61" o:spid="_x0000_s1039" style="position:absolute;left:4572;top:5316;width:27857;height:48546" coordsize="27857,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40" type="#_x0000_t202" style="position:absolute;left:17118;top:46145;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49480A0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v:textbox>
                  </v:shape>
                  <v:shape id="Text Box 48" o:spid="_x0000_s1041" type="#_x0000_t202" style="position:absolute;left:9356;top:2562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5594F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9" o:spid="_x0000_s1042" type="#_x0000_t202" style="position:absolute;top:12759;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FF914A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50" o:spid="_x0000_s1043" type="#_x0000_t202" style="position:absolute;left:2551;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36E91F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Straight Arrow Connector 51" o:spid="_x0000_s1044" type="#_x0000_t32" style="position:absolute;left:1763;top:1975;width:2764;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45" type="#_x0000_t32" style="position:absolute;left:5103;top:12798;width:3817;height: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46" type="#_x0000_t32" style="position:absolute;left:14247;top:25664;width:4888;height:1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7" type="#_x0000_t32" style="position:absolute;left:22328;top:44718;width:552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w10:anchorlock/>
              </v:group>
            </w:pict>
          </mc:Fallback>
        </mc:AlternateContent>
      </w:r>
    </w:p>
    <w:p w14:paraId="76B5423D" w14:textId="77777777" w:rsid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2. Upper Santee River sampling sites.</w:t>
      </w:r>
    </w:p>
    <w:p w14:paraId="22BB1453" w14:textId="77777777" w:rsidR="007E502C" w:rsidRDefault="007E502C" w:rsidP="009A2154">
      <w:pPr>
        <w:spacing w:line="360" w:lineRule="auto"/>
        <w:rPr>
          <w:rFonts w:ascii="Times New Roman" w:hAnsi="Times New Roman" w:cs="Times New Roman"/>
          <w:sz w:val="20"/>
          <w:szCs w:val="20"/>
        </w:rPr>
      </w:pPr>
    </w:p>
    <w:p w14:paraId="7E0778DC" w14:textId="77777777" w:rsidR="007E502C" w:rsidRPr="009D4A7F" w:rsidRDefault="007E502C" w:rsidP="007E502C">
      <w:pPr>
        <w:spacing w:line="360" w:lineRule="auto"/>
        <w:contextualSpacing/>
        <w:rPr>
          <w:rFonts w:ascii="Times New Roman" w:hAnsi="Times New Roman" w:cs="Times New Roman"/>
          <w:b/>
          <w:bCs/>
          <w:i/>
          <w:iCs/>
          <w:sz w:val="24"/>
          <w:szCs w:val="24"/>
        </w:rPr>
      </w:pPr>
      <w:r w:rsidRPr="009D4A7F">
        <w:rPr>
          <w:rFonts w:ascii="Times New Roman" w:hAnsi="Times New Roman" w:cs="Times New Roman"/>
          <w:i/>
          <w:iCs/>
          <w:sz w:val="24"/>
          <w:szCs w:val="24"/>
        </w:rPr>
        <w:t>Juvenile AMS</w:t>
      </w:r>
      <w:r w:rsidRPr="009D4A7F">
        <w:rPr>
          <w:rFonts w:ascii="Times New Roman" w:hAnsi="Times New Roman" w:cs="Times New Roman"/>
          <w:i/>
          <w:iCs/>
          <w:spacing w:val="2"/>
          <w:sz w:val="24"/>
          <w:szCs w:val="24"/>
        </w:rPr>
        <w:t xml:space="preserve"> </w:t>
      </w:r>
      <w:r w:rsidRPr="009D4A7F">
        <w:rPr>
          <w:rFonts w:ascii="Times New Roman" w:hAnsi="Times New Roman" w:cs="Times New Roman"/>
          <w:i/>
          <w:iCs/>
          <w:sz w:val="24"/>
          <w:szCs w:val="24"/>
        </w:rPr>
        <w:t>Collections</w:t>
      </w:r>
    </w:p>
    <w:p w14:paraId="7FB47F69" w14:textId="7405C264" w:rsidR="007E502C" w:rsidRPr="00A42443" w:rsidRDefault="007E502C" w:rsidP="007E502C">
      <w:pPr>
        <w:spacing w:before="10" w:line="360" w:lineRule="auto"/>
        <w:ind w:right="115"/>
        <w:contextualSpacing/>
        <w:jc w:val="both"/>
        <w:rPr>
          <w:rFonts w:ascii="Times New Roman" w:hAnsi="Times New Roman" w:cs="Times New Roman"/>
          <w:spacing w:val="-2"/>
          <w:sz w:val="24"/>
          <w:szCs w:val="24"/>
        </w:rPr>
      </w:pPr>
      <w:r w:rsidRPr="00CA6EB6">
        <w:rPr>
          <w:rFonts w:ascii="Times New Roman" w:eastAsia="Times New Roman" w:hAnsi="Times New Roman" w:cs="Times New Roman"/>
          <w:spacing w:val="-1"/>
          <w:sz w:val="24"/>
          <w:szCs w:val="24"/>
        </w:rPr>
        <w:t>Electrofishing</w:t>
      </w:r>
      <w:r w:rsidR="00AF5A1B">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occur</w:t>
      </w:r>
      <w:r>
        <w:rPr>
          <w:rFonts w:ascii="Times New Roman" w:eastAsia="Times New Roman" w:hAnsi="Times New Roman" w:cs="Times New Roman"/>
          <w:sz w:val="24"/>
          <w:szCs w:val="24"/>
        </w:rPr>
        <w:t>red</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from</w:t>
      </w:r>
      <w:r w:rsidRPr="00CA6EB6">
        <w:rPr>
          <w:rFonts w:ascii="Times New Roman" w:eastAsia="Times New Roman" w:hAnsi="Times New Roman" w:cs="Times New Roman"/>
          <w:spacing w:val="-7"/>
          <w:sz w:val="24"/>
          <w:szCs w:val="24"/>
        </w:rPr>
        <w:t xml:space="preserve"> </w:t>
      </w:r>
      <w:ins w:id="6" w:author="Erica Schmidt" w:date="2025-09-23T09:32:00Z" w16du:dateUtc="2025-09-23T13:32:00Z">
        <w:r w:rsidR="00CF6EA1">
          <w:rPr>
            <w:rFonts w:ascii="Times New Roman" w:eastAsia="Times New Roman" w:hAnsi="Times New Roman" w:cs="Times New Roman"/>
            <w:spacing w:val="-7"/>
            <w:sz w:val="24"/>
            <w:szCs w:val="24"/>
          </w:rPr>
          <w:t>June</w:t>
        </w:r>
      </w:ins>
      <w:del w:id="7" w:author="Erica Schmidt" w:date="2025-09-23T09:32:00Z" w16du:dateUtc="2025-09-23T13:32:00Z">
        <w:r w:rsidDel="00CF6EA1">
          <w:rPr>
            <w:rFonts w:ascii="Times New Roman" w:eastAsia="Times New Roman" w:hAnsi="Times New Roman" w:cs="Times New Roman"/>
            <w:spacing w:val="-1"/>
            <w:sz w:val="24"/>
            <w:szCs w:val="24"/>
          </w:rPr>
          <w:delText>July</w:delText>
        </w:r>
        <w:r w:rsidDel="00CF6EA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through </w:t>
      </w:r>
      <w:r w:rsidRPr="00CA6EB6">
        <w:rPr>
          <w:rFonts w:ascii="Times New Roman" w:eastAsia="Times New Roman" w:hAnsi="Times New Roman" w:cs="Times New Roman"/>
          <w:spacing w:val="-2"/>
          <w:sz w:val="24"/>
          <w:szCs w:val="24"/>
        </w:rPr>
        <w:t>October</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w:t>
      </w:r>
      <w:del w:id="8" w:author="Erica Schmidt" w:date="2025-09-23T09:33:00Z" w16du:dateUtc="2025-09-23T13:33:00Z">
        <w:r w:rsidRPr="00CA6EB6" w:rsidDel="00CF6EA1">
          <w:rPr>
            <w:rFonts w:ascii="Times New Roman" w:eastAsia="Times New Roman" w:hAnsi="Times New Roman" w:cs="Times New Roman"/>
            <w:sz w:val="24"/>
            <w:szCs w:val="24"/>
          </w:rPr>
          <w:delText>2</w:delText>
        </w:r>
        <w:r w:rsidDel="00CF6EA1">
          <w:rPr>
            <w:rFonts w:ascii="Times New Roman" w:eastAsia="Times New Roman" w:hAnsi="Times New Roman" w:cs="Times New Roman"/>
            <w:sz w:val="24"/>
            <w:szCs w:val="24"/>
          </w:rPr>
          <w:delText>2</w:delText>
        </w:r>
        <w:r w:rsidRPr="00CA6EB6" w:rsidDel="00CF6EA1">
          <w:rPr>
            <w:rFonts w:ascii="Times New Roman" w:eastAsia="Times New Roman" w:hAnsi="Times New Roman" w:cs="Times New Roman"/>
            <w:spacing w:val="2"/>
            <w:sz w:val="24"/>
            <w:szCs w:val="24"/>
          </w:rPr>
          <w:delText xml:space="preserve"> </w:delText>
        </w:r>
      </w:del>
      <w:ins w:id="9" w:author="Erica Schmidt" w:date="2025-10-02T09:40:00Z" w16du:dateUtc="2025-10-02T13:40:00Z">
        <w:r w:rsidR="001856D2">
          <w:rPr>
            <w:rFonts w:ascii="Times New Roman" w:eastAsia="Times New Roman" w:hAnsi="Times New Roman" w:cs="Times New Roman"/>
            <w:sz w:val="24"/>
            <w:szCs w:val="24"/>
          </w:rPr>
          <w:t>22</w:t>
        </w:r>
      </w:ins>
      <w:ins w:id="10" w:author="Erica Schmidt" w:date="2025-09-23T09:33:00Z" w16du:dateUtc="2025-09-23T13:33:00Z">
        <w:r w:rsidR="00CF6EA1" w:rsidRPr="00CA6EB6">
          <w:rPr>
            <w:rFonts w:ascii="Times New Roman" w:eastAsia="Times New Roman" w:hAnsi="Times New Roman" w:cs="Times New Roman"/>
            <w:spacing w:val="2"/>
            <w:sz w:val="24"/>
            <w:szCs w:val="24"/>
          </w:rPr>
          <w:t xml:space="preserve"> </w:t>
        </w:r>
      </w:ins>
      <w:r w:rsidRPr="00CA6EB6">
        <w:rPr>
          <w:rFonts w:ascii="Times New Roman" w:eastAsia="Times New Roman" w:hAnsi="Times New Roman" w:cs="Times New Roman"/>
          <w:spacing w:val="-1"/>
          <w:sz w:val="24"/>
          <w:szCs w:val="24"/>
        </w:rPr>
        <w:t>weeks)</w:t>
      </w:r>
      <w:r>
        <w:rPr>
          <w:rFonts w:ascii="Times New Roman" w:eastAsia="Times New Roman" w:hAnsi="Times New Roman" w:cs="Times New Roman"/>
          <w:spacing w:val="-1"/>
          <w:sz w:val="24"/>
          <w:szCs w:val="24"/>
        </w:rPr>
        <w:t xml:space="preserve"> for a total of </w:t>
      </w:r>
      <w:del w:id="11" w:author="Erica Schmidt" w:date="2025-09-23T09:33:00Z" w16du:dateUtc="2025-09-23T13:33:00Z">
        <w:r w:rsidDel="00CF6EA1">
          <w:rPr>
            <w:rFonts w:ascii="Times New Roman" w:eastAsia="Times New Roman" w:hAnsi="Times New Roman" w:cs="Times New Roman"/>
            <w:spacing w:val="-1"/>
            <w:sz w:val="24"/>
            <w:szCs w:val="24"/>
          </w:rPr>
          <w:delText>10</w:delText>
        </w:r>
      </w:del>
      <w:r>
        <w:rPr>
          <w:rFonts w:ascii="Times New Roman" w:eastAsia="Times New Roman" w:hAnsi="Times New Roman" w:cs="Times New Roman"/>
          <w:spacing w:val="-1"/>
          <w:sz w:val="24"/>
          <w:szCs w:val="24"/>
        </w:rPr>
        <w:t xml:space="preserve"> </w:t>
      </w:r>
      <w:ins w:id="12" w:author="Erica Schmidt" w:date="2025-10-02T10:19:00Z" w16du:dateUtc="2025-10-02T14:19:00Z">
        <w:r w:rsidR="00C06B49">
          <w:rPr>
            <w:rFonts w:ascii="Times New Roman" w:eastAsia="Times New Roman" w:hAnsi="Times New Roman" w:cs="Times New Roman"/>
            <w:spacing w:val="-1"/>
            <w:sz w:val="24"/>
            <w:szCs w:val="24"/>
          </w:rPr>
          <w:t>6</w:t>
        </w:r>
      </w:ins>
      <w:ins w:id="13" w:author="Erica Schmidt" w:date="2025-09-23T09:33:00Z" w16du:dateUtc="2025-09-23T13:33:00Z">
        <w:r w:rsidR="00CF6EA1">
          <w:rPr>
            <w:rFonts w:ascii="Times New Roman" w:eastAsia="Times New Roman" w:hAnsi="Times New Roman" w:cs="Times New Roman"/>
            <w:spacing w:val="-1"/>
            <w:sz w:val="24"/>
            <w:szCs w:val="24"/>
          </w:rPr>
          <w:t xml:space="preserve"> </w:t>
        </w:r>
      </w:ins>
      <w:r>
        <w:rPr>
          <w:rFonts w:ascii="Times New Roman" w:eastAsia="Times New Roman" w:hAnsi="Times New Roman" w:cs="Times New Roman"/>
          <w:spacing w:val="-1"/>
          <w:sz w:val="24"/>
          <w:szCs w:val="24"/>
        </w:rPr>
        <w:t xml:space="preserve">sampling trips </w:t>
      </w:r>
      <w:del w:id="14" w:author="Erica Schmidt" w:date="2025-10-02T09:40:00Z" w16du:dateUtc="2025-10-02T13:40:00Z">
        <w:r w:rsidDel="001856D2">
          <w:rPr>
            <w:rFonts w:ascii="Times New Roman" w:eastAsia="Times New Roman" w:hAnsi="Times New Roman" w:cs="Times New Roman"/>
            <w:spacing w:val="-1"/>
            <w:sz w:val="24"/>
            <w:szCs w:val="24"/>
          </w:rPr>
          <w:delText xml:space="preserve">at Santee site #3 and site #4, and </w:delText>
        </w:r>
      </w:del>
      <w:del w:id="15" w:author="Erica Schmidt" w:date="2025-09-23T09:34:00Z" w16du:dateUtc="2025-09-23T13:34:00Z">
        <w:r w:rsidDel="00CF6EA1">
          <w:rPr>
            <w:rFonts w:ascii="Times New Roman" w:eastAsia="Times New Roman" w:hAnsi="Times New Roman" w:cs="Times New Roman"/>
            <w:spacing w:val="-1"/>
            <w:sz w:val="24"/>
            <w:szCs w:val="24"/>
          </w:rPr>
          <w:delText xml:space="preserve">9 </w:delText>
        </w:r>
      </w:del>
      <w:del w:id="16" w:author="Erica Schmidt" w:date="2025-10-02T09:40:00Z" w16du:dateUtc="2025-10-02T13:40:00Z">
        <w:r w:rsidDel="001856D2">
          <w:rPr>
            <w:rFonts w:ascii="Times New Roman" w:eastAsia="Times New Roman" w:hAnsi="Times New Roman" w:cs="Times New Roman"/>
            <w:spacing w:val="-1"/>
            <w:sz w:val="24"/>
            <w:szCs w:val="24"/>
          </w:rPr>
          <w:delText xml:space="preserve">sampling trips </w:delText>
        </w:r>
      </w:del>
      <w:r>
        <w:rPr>
          <w:rFonts w:ascii="Times New Roman" w:eastAsia="Times New Roman" w:hAnsi="Times New Roman" w:cs="Times New Roman"/>
          <w:spacing w:val="-1"/>
          <w:sz w:val="24"/>
          <w:szCs w:val="24"/>
        </w:rPr>
        <w:t xml:space="preserve">at all </w:t>
      </w:r>
      <w:del w:id="17" w:author="Erica Schmidt" w:date="2025-10-02T09:40:00Z" w16du:dateUtc="2025-10-02T13:40:00Z">
        <w:r w:rsidDel="001856D2">
          <w:rPr>
            <w:rFonts w:ascii="Times New Roman" w:eastAsia="Times New Roman" w:hAnsi="Times New Roman" w:cs="Times New Roman"/>
            <w:spacing w:val="-1"/>
            <w:sz w:val="24"/>
            <w:szCs w:val="24"/>
          </w:rPr>
          <w:delText xml:space="preserve">other </w:delText>
        </w:r>
      </w:del>
      <w:r>
        <w:rPr>
          <w:rFonts w:ascii="Times New Roman" w:eastAsia="Times New Roman" w:hAnsi="Times New Roman" w:cs="Times New Roman"/>
          <w:spacing w:val="-1"/>
          <w:sz w:val="24"/>
          <w:szCs w:val="24"/>
        </w:rPr>
        <w:t xml:space="preserve">sites on both the Santee and Congaree rivers. </w:t>
      </w:r>
      <w:r w:rsidRPr="00CA6EB6">
        <w:rPr>
          <w:rFonts w:ascii="Times New Roman" w:eastAsia="Times New Roman" w:hAnsi="Times New Roman" w:cs="Times New Roman"/>
          <w:spacing w:val="-1"/>
          <w:sz w:val="24"/>
          <w:szCs w:val="24"/>
        </w:rPr>
        <w:t xml:space="preserve"> </w:t>
      </w:r>
      <w:r w:rsidRPr="00CA6EB6">
        <w:rPr>
          <w:rFonts w:ascii="Times New Roman" w:hAnsi="Times New Roman" w:cs="Times New Roman"/>
          <w:spacing w:val="-2"/>
          <w:sz w:val="24"/>
          <w:szCs w:val="24"/>
        </w:rPr>
        <w:t>River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sites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were</w:t>
      </w:r>
      <w:r w:rsidRPr="00CA6EB6">
        <w:rPr>
          <w:rFonts w:ascii="Times New Roman" w:hAnsi="Times New Roman" w:cs="Times New Roman"/>
          <w:spacing w:val="6"/>
          <w:sz w:val="24"/>
          <w:szCs w:val="24"/>
        </w:rPr>
        <w:t xml:space="preserve"> </w:t>
      </w:r>
      <w:r w:rsidRPr="00CA6EB6">
        <w:rPr>
          <w:rFonts w:ascii="Times New Roman" w:hAnsi="Times New Roman" w:cs="Times New Roman"/>
          <w:spacing w:val="-2"/>
          <w:sz w:val="24"/>
          <w:szCs w:val="24"/>
        </w:rPr>
        <w:t>visited</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daylight</w:t>
      </w:r>
      <w:r w:rsidRPr="00CA6EB6">
        <w:rPr>
          <w:rFonts w:ascii="Times New Roman" w:hAnsi="Times New Roman" w:cs="Times New Roman"/>
          <w:spacing w:val="7"/>
          <w:sz w:val="24"/>
          <w:szCs w:val="24"/>
        </w:rPr>
        <w:t xml:space="preserve"> </w:t>
      </w:r>
      <w:r w:rsidRPr="00CA6EB6">
        <w:rPr>
          <w:rFonts w:ascii="Times New Roman" w:hAnsi="Times New Roman" w:cs="Times New Roman"/>
          <w:sz w:val="24"/>
          <w:szCs w:val="24"/>
        </w:rPr>
        <w:t>hours</w:t>
      </w:r>
      <w:r w:rsidR="00AF5A1B">
        <w:rPr>
          <w:rFonts w:ascii="Times New Roman" w:hAnsi="Times New Roman" w:cs="Times New Roman"/>
          <w:sz w:val="24"/>
          <w:szCs w:val="24"/>
        </w:rPr>
        <w:t>,</w:t>
      </w:r>
      <w:r w:rsidRPr="00CA6EB6">
        <w:rPr>
          <w:rFonts w:ascii="Times New Roman" w:hAnsi="Times New Roman" w:cs="Times New Roman"/>
          <w:sz w:val="24"/>
          <w:szCs w:val="24"/>
        </w:rPr>
        <w:t xml:space="preserve"> </w:t>
      </w:r>
      <w:r w:rsidRPr="00CA6EB6">
        <w:rPr>
          <w:rFonts w:ascii="Times New Roman" w:hAnsi="Times New Roman" w:cs="Times New Roman"/>
          <w:spacing w:val="-3"/>
          <w:sz w:val="24"/>
          <w:szCs w:val="24"/>
        </w:rPr>
        <w:t>with a goal</w:t>
      </w:r>
      <w:r w:rsidR="00AF5A1B">
        <w:rPr>
          <w:rFonts w:ascii="Times New Roman" w:hAnsi="Times New Roman" w:cs="Times New Roman"/>
          <w:spacing w:val="-3"/>
          <w:sz w:val="24"/>
          <w:szCs w:val="24"/>
        </w:rPr>
        <w:t xml:space="preserve"> sampling frequency</w:t>
      </w:r>
      <w:r w:rsidRPr="00CA6EB6">
        <w:rPr>
          <w:rFonts w:ascii="Times New Roman" w:hAnsi="Times New Roman" w:cs="Times New Roman"/>
          <w:spacing w:val="-3"/>
          <w:sz w:val="24"/>
          <w:szCs w:val="24"/>
        </w:rPr>
        <w:t xml:space="preserve"> of</w:t>
      </w:r>
      <w:r w:rsidRPr="00CA6EB6">
        <w:rPr>
          <w:rFonts w:ascii="Times New Roman" w:hAnsi="Times New Roman" w:cs="Times New Roman"/>
          <w:spacing w:val="2"/>
          <w:sz w:val="24"/>
          <w:szCs w:val="24"/>
        </w:rPr>
        <w:t xml:space="preserve"> </w:t>
      </w:r>
      <w:r w:rsidRPr="00CA6EB6">
        <w:rPr>
          <w:rFonts w:ascii="Times New Roman" w:hAnsi="Times New Roman" w:cs="Times New Roman"/>
          <w:sz w:val="24"/>
          <w:szCs w:val="24"/>
        </w:rPr>
        <w:t>three</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times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per</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month,</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which</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a</w:t>
      </w:r>
      <w:r w:rsidRPr="00CA6EB6">
        <w:rPr>
          <w:rFonts w:ascii="Times New Roman" w:hAnsi="Times New Roman" w:cs="Times New Roman"/>
          <w:spacing w:val="54"/>
          <w:sz w:val="24"/>
          <w:szCs w:val="24"/>
        </w:rPr>
        <w:t xml:space="preserve"> </w:t>
      </w:r>
      <w:r w:rsidRPr="00CA6EB6">
        <w:rPr>
          <w:rFonts w:ascii="Times New Roman" w:hAnsi="Times New Roman" w:cs="Times New Roman"/>
          <w:spacing w:val="-2"/>
          <w:sz w:val="24"/>
          <w:szCs w:val="24"/>
        </w:rPr>
        <w:t>single</w:t>
      </w:r>
      <w:r w:rsidRPr="00CA6EB6">
        <w:rPr>
          <w:rFonts w:ascii="Times New Roman" w:hAnsi="Times New Roman" w:cs="Times New Roman"/>
          <w:spacing w:val="1"/>
          <w:sz w:val="24"/>
          <w:szCs w:val="24"/>
        </w:rPr>
        <w:t xml:space="preserve"> </w:t>
      </w:r>
      <w:r w:rsidRPr="00CA6EB6">
        <w:rPr>
          <w:rFonts w:ascii="Times New Roman" w:hAnsi="Times New Roman" w:cs="Times New Roman"/>
          <w:spacing w:val="-1"/>
          <w:sz w:val="24"/>
          <w:szCs w:val="24"/>
        </w:rPr>
        <w:t>0.25-hr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sample per site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conducted.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All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 xml:space="preserve">collected </w:t>
      </w:r>
      <w:r w:rsidRPr="00292406">
        <w:rPr>
          <w:rFonts w:ascii="Times New Roman" w:hAnsi="Times New Roman" w:cs="Times New Roman"/>
          <w:spacing w:val="-1"/>
          <w:sz w:val="24"/>
          <w:szCs w:val="24"/>
        </w:rPr>
        <w:t>were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identified</w:t>
      </w:r>
      <w:r w:rsidRPr="00292406">
        <w:rPr>
          <w:rFonts w:ascii="Times New Roman" w:hAnsi="Times New Roman" w:cs="Times New Roman"/>
          <w:spacing w:val="2"/>
          <w:sz w:val="24"/>
          <w:szCs w:val="24"/>
        </w:rPr>
        <w:t xml:space="preserve"> to </w:t>
      </w:r>
      <w:r w:rsidRPr="00292406">
        <w:rPr>
          <w:rFonts w:ascii="Times New Roman" w:hAnsi="Times New Roman" w:cs="Times New Roman"/>
          <w:spacing w:val="-2"/>
          <w:sz w:val="24"/>
          <w:szCs w:val="24"/>
        </w:rPr>
        <w:t>species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total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length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recorded</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nearest</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millimeter</w:t>
      </w:r>
      <w:r>
        <w:rPr>
          <w:rFonts w:ascii="Times New Roman" w:hAnsi="Times New Roman" w:cs="Times New Roman"/>
          <w:spacing w:val="-1"/>
          <w:sz w:val="24"/>
          <w:szCs w:val="24"/>
        </w:rPr>
        <w:t xml:space="preserve"> (mm)</w:t>
      </w:r>
      <w:r w:rsidRPr="00292406">
        <w:rPr>
          <w:rFonts w:ascii="Times New Roman" w:hAnsi="Times New Roman" w:cs="Times New Roman"/>
          <w:spacing w:val="-1"/>
          <w:sz w:val="24"/>
          <w:szCs w:val="24"/>
        </w:rPr>
        <w:t>.</w:t>
      </w:r>
      <w:r w:rsidRPr="00292406">
        <w:rPr>
          <w:rFonts w:ascii="Times New Roman" w:hAnsi="Times New Roman" w:cs="Times New Roman"/>
          <w:spacing w:val="1"/>
          <w:sz w:val="24"/>
          <w:szCs w:val="24"/>
        </w:rPr>
        <w:t xml:space="preserve"> </w:t>
      </w:r>
      <w:r>
        <w:rPr>
          <w:rFonts w:ascii="Times New Roman" w:hAnsi="Times New Roman" w:cs="Times New Roman"/>
          <w:spacing w:val="6"/>
          <w:sz w:val="24"/>
          <w:szCs w:val="24"/>
        </w:rPr>
        <w:t xml:space="preserve">In past years, </w:t>
      </w:r>
      <w:r>
        <w:rPr>
          <w:rFonts w:ascii="Times New Roman" w:hAnsi="Times New Roman" w:cs="Times New Roman"/>
          <w:spacing w:val="-1"/>
          <w:sz w:val="24"/>
          <w:szCs w:val="24"/>
        </w:rPr>
        <w:t>a</w:t>
      </w:r>
      <w:r w:rsidRPr="00292406">
        <w:rPr>
          <w:rFonts w:ascii="Times New Roman" w:hAnsi="Times New Roman" w:cs="Times New Roman"/>
          <w:spacing w:val="-1"/>
          <w:sz w:val="24"/>
          <w:szCs w:val="24"/>
        </w:rPr>
        <w:t>fter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sampling</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concluded</w:t>
      </w:r>
      <w:r w:rsidRPr="00292406">
        <w:rPr>
          <w:rFonts w:ascii="Times New Roman" w:hAnsi="Times New Roman" w:cs="Times New Roman"/>
          <w:spacing w:val="54"/>
          <w:sz w:val="24"/>
          <w:szCs w:val="24"/>
        </w:rPr>
        <w:t xml:space="preserve"> </w:t>
      </w:r>
      <w:r w:rsidRPr="00292406">
        <w:rPr>
          <w:rFonts w:ascii="Times New Roman" w:hAnsi="Times New Roman" w:cs="Times New Roman"/>
          <w:spacing w:val="-2"/>
          <w:sz w:val="24"/>
          <w:szCs w:val="24"/>
        </w:rPr>
        <w:t>for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season,</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otoliths</w:t>
      </w:r>
      <w:r w:rsidRPr="00292406">
        <w:rPr>
          <w:rFonts w:ascii="Times New Roman" w:hAnsi="Times New Roman" w:cs="Times New Roman"/>
          <w:sz w:val="24"/>
          <w:szCs w:val="24"/>
        </w:rPr>
        <w:t xml:space="preserve"> were</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extracted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from</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shad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viewed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under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UV</w:t>
      </w:r>
      <w:r>
        <w:rPr>
          <w:rFonts w:ascii="Times New Roman" w:hAnsi="Times New Roman" w:cs="Times New Roman"/>
          <w:spacing w:val="46"/>
          <w:sz w:val="24"/>
          <w:szCs w:val="24"/>
        </w:rPr>
        <w:t xml:space="preserve"> </w:t>
      </w:r>
      <w:r w:rsidRPr="00292406">
        <w:rPr>
          <w:rFonts w:ascii="Times New Roman" w:hAnsi="Times New Roman" w:cs="Times New Roman"/>
          <w:sz w:val="24"/>
          <w:szCs w:val="24"/>
        </w:rPr>
        <w:t>fluoroscope</w:t>
      </w:r>
      <w:r w:rsidRPr="00292406">
        <w:rPr>
          <w:rFonts w:ascii="Times New Roman" w:hAnsi="Times New Roman" w:cs="Times New Roman"/>
          <w:spacing w:val="-9"/>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identify</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displaying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oxytetracycline</w:t>
      </w:r>
      <w:r>
        <w:rPr>
          <w:rFonts w:ascii="Times New Roman" w:hAnsi="Times New Roman" w:cs="Times New Roman"/>
          <w:spacing w:val="-1"/>
          <w:sz w:val="24"/>
          <w:szCs w:val="24"/>
        </w:rPr>
        <w:t xml:space="preserve"> (OTC)</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 xml:space="preserve">mark, </w:t>
      </w:r>
      <w:r w:rsidRPr="00292406">
        <w:rPr>
          <w:rFonts w:ascii="Times New Roman" w:hAnsi="Times New Roman" w:cs="Times New Roman"/>
          <w:sz w:val="24"/>
          <w:szCs w:val="24"/>
        </w:rPr>
        <w:t>thus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2"/>
          <w:sz w:val="24"/>
          <w:szCs w:val="24"/>
        </w:rPr>
        <w:t>indicating</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hatchery</w:t>
      </w:r>
      <w:r w:rsidR="00AF5A1B">
        <w:rPr>
          <w:rFonts w:ascii="Times New Roman" w:hAnsi="Times New Roman" w:cs="Times New Roman"/>
          <w:spacing w:val="78"/>
          <w:sz w:val="24"/>
          <w:szCs w:val="24"/>
        </w:rPr>
        <w:t xml:space="preserve"> </w:t>
      </w:r>
      <w:r w:rsidRPr="00292406">
        <w:rPr>
          <w:rFonts w:ascii="Times New Roman" w:hAnsi="Times New Roman" w:cs="Times New Roman"/>
          <w:spacing w:val="-2"/>
          <w:sz w:val="24"/>
          <w:szCs w:val="24"/>
        </w:rPr>
        <w:t>origin.</w:t>
      </w:r>
      <w:r>
        <w:rPr>
          <w:rFonts w:ascii="Times New Roman" w:hAnsi="Times New Roman" w:cs="Times New Roman"/>
          <w:spacing w:val="-2"/>
          <w:sz w:val="24"/>
          <w:szCs w:val="24"/>
        </w:rPr>
        <w:t xml:space="preserve"> On January 1, 2017, the Food and Drug Administration issued a new rule that all veterinary antibiotics will be accessible only with </w:t>
      </w:r>
      <w:r>
        <w:rPr>
          <w:rFonts w:ascii="Times New Roman" w:hAnsi="Times New Roman" w:cs="Times New Roman"/>
          <w:spacing w:val="-2"/>
          <w:sz w:val="24"/>
          <w:szCs w:val="24"/>
        </w:rPr>
        <w:lastRenderedPageBreak/>
        <w:t>veterinary oversight. OTC is a veterinary antibiotic and because of the change in the law</w:t>
      </w:r>
      <w:r w:rsidR="00AF5A1B">
        <w:rPr>
          <w:rFonts w:ascii="Times New Roman" w:hAnsi="Times New Roman" w:cs="Times New Roman"/>
          <w:spacing w:val="-2"/>
          <w:sz w:val="24"/>
          <w:szCs w:val="24"/>
        </w:rPr>
        <w:t>,</w:t>
      </w:r>
      <w:r>
        <w:rPr>
          <w:rFonts w:ascii="Times New Roman" w:hAnsi="Times New Roman" w:cs="Times New Roman"/>
          <w:spacing w:val="-2"/>
          <w:sz w:val="24"/>
          <w:szCs w:val="24"/>
        </w:rPr>
        <w:t xml:space="preserve"> SCDNR chose to no longer mark AMS using OTC. </w:t>
      </w:r>
      <w:r w:rsidRPr="00F7698D">
        <w:rPr>
          <w:rFonts w:ascii="Times New Roman" w:hAnsi="Times New Roman" w:cs="Times New Roman"/>
          <w:spacing w:val="-2"/>
          <w:sz w:val="24"/>
          <w:szCs w:val="24"/>
        </w:rPr>
        <w:t xml:space="preserve">Consequently, </w:t>
      </w:r>
      <w:r>
        <w:rPr>
          <w:rFonts w:ascii="Times New Roman" w:hAnsi="Times New Roman" w:cs="Times New Roman"/>
          <w:spacing w:val="-2"/>
          <w:sz w:val="24"/>
          <w:szCs w:val="24"/>
        </w:rPr>
        <w:t>for</w:t>
      </w:r>
      <w:r w:rsidRPr="00F7698D">
        <w:rPr>
          <w:rFonts w:ascii="Times New Roman" w:hAnsi="Times New Roman" w:cs="Times New Roman"/>
          <w:spacing w:val="-2"/>
          <w:sz w:val="24"/>
          <w:szCs w:val="24"/>
        </w:rPr>
        <w:t xml:space="preserve"> the 2017 sampling season </w:t>
      </w:r>
      <w:r>
        <w:rPr>
          <w:rFonts w:ascii="Times New Roman" w:hAnsi="Times New Roman" w:cs="Times New Roman"/>
          <w:spacing w:val="-2"/>
          <w:sz w:val="24"/>
          <w:szCs w:val="24"/>
        </w:rPr>
        <w:t>and thereafter</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pectoral </w:t>
      </w:r>
      <w:r w:rsidRPr="00F7698D">
        <w:rPr>
          <w:rFonts w:ascii="Times New Roman" w:hAnsi="Times New Roman" w:cs="Times New Roman"/>
          <w:spacing w:val="-2"/>
          <w:sz w:val="24"/>
          <w:szCs w:val="24"/>
        </w:rPr>
        <w:t xml:space="preserve">fin clips </w:t>
      </w:r>
      <w:r>
        <w:rPr>
          <w:rFonts w:ascii="Times New Roman" w:hAnsi="Times New Roman" w:cs="Times New Roman"/>
          <w:spacing w:val="-2"/>
          <w:sz w:val="24"/>
          <w:szCs w:val="24"/>
        </w:rPr>
        <w:t>were</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collected</w:t>
      </w:r>
      <w:r w:rsidRPr="00F7698D">
        <w:rPr>
          <w:rFonts w:ascii="Times New Roman" w:hAnsi="Times New Roman" w:cs="Times New Roman"/>
          <w:spacing w:val="6"/>
          <w:sz w:val="24"/>
          <w:szCs w:val="24"/>
        </w:rPr>
        <w:t xml:space="preserve"> </w:t>
      </w:r>
      <w:r>
        <w:rPr>
          <w:rFonts w:ascii="Times New Roman" w:hAnsi="Times New Roman" w:cs="Times New Roman"/>
          <w:spacing w:val="6"/>
          <w:sz w:val="24"/>
          <w:szCs w:val="24"/>
        </w:rPr>
        <w:t>for later analysis</w:t>
      </w:r>
      <w:r w:rsidRPr="00F7698D">
        <w:rPr>
          <w:rFonts w:ascii="Times New Roman" w:hAnsi="Times New Roman" w:cs="Times New Roman"/>
          <w:spacing w:val="6"/>
          <w:sz w:val="24"/>
          <w:szCs w:val="24"/>
        </w:rPr>
        <w:t xml:space="preserve"> for DNA matches with hatchery brood stock, thus indicating fish of hatchery origin</w:t>
      </w:r>
      <w:r>
        <w:rPr>
          <w:rFonts w:ascii="Times New Roman" w:hAnsi="Times New Roman" w:cs="Times New Roman"/>
          <w:spacing w:val="6"/>
          <w:sz w:val="24"/>
          <w:szCs w:val="24"/>
        </w:rPr>
        <w:t>.</w:t>
      </w:r>
      <w:r>
        <w:rPr>
          <w:rFonts w:ascii="Times New Roman" w:hAnsi="Times New Roman" w:cs="Times New Roman"/>
          <w:spacing w:val="-2"/>
          <w:sz w:val="24"/>
          <w:szCs w:val="24"/>
        </w:rPr>
        <w:t xml:space="preserve"> </w:t>
      </w:r>
      <w:ins w:id="18" w:author="Erica Schmidt" w:date="2025-10-02T09:41:00Z" w16du:dateUtc="2025-10-02T13:41:00Z">
        <w:r w:rsidR="001856D2">
          <w:rPr>
            <w:rFonts w:ascii="Times New Roman" w:hAnsi="Times New Roman" w:cs="Times New Roman"/>
            <w:spacing w:val="-2"/>
            <w:sz w:val="24"/>
            <w:szCs w:val="24"/>
          </w:rPr>
          <w:t>Starting in 2024, fin clips were no longer collected.</w:t>
        </w:r>
      </w:ins>
    </w:p>
    <w:p w14:paraId="4A88EA23" w14:textId="77777777" w:rsidR="007E502C" w:rsidRPr="00A84118" w:rsidRDefault="007E502C" w:rsidP="007E502C">
      <w:pPr>
        <w:spacing w:line="360" w:lineRule="auto"/>
        <w:contextualSpacing/>
        <w:rPr>
          <w:rFonts w:ascii="Times New Roman" w:hAnsi="Times New Roman" w:cs="Times New Roman"/>
          <w:spacing w:val="-2"/>
          <w:sz w:val="24"/>
          <w:szCs w:val="24"/>
        </w:rPr>
      </w:pPr>
    </w:p>
    <w:p w14:paraId="018B1876" w14:textId="77777777" w:rsidR="007E502C" w:rsidRPr="009D4A7F" w:rsidRDefault="007E502C" w:rsidP="007E502C">
      <w:pPr>
        <w:spacing w:line="360" w:lineRule="auto"/>
        <w:contextualSpacing/>
        <w:rPr>
          <w:rFonts w:ascii="Times New Roman" w:hAnsi="Times New Roman" w:cs="Times New Roman"/>
          <w:b/>
          <w:bCs/>
          <w:i/>
          <w:iCs/>
          <w:snapToGrid w:val="0"/>
          <w:sz w:val="24"/>
          <w:szCs w:val="24"/>
        </w:rPr>
      </w:pPr>
      <w:r w:rsidRPr="00CF6EA1">
        <w:rPr>
          <w:rFonts w:ascii="Times New Roman" w:hAnsi="Times New Roman" w:cs="Times New Roman"/>
          <w:i/>
          <w:iCs/>
          <w:snapToGrid w:val="0"/>
          <w:sz w:val="24"/>
          <w:szCs w:val="24"/>
          <w:highlight w:val="yellow"/>
          <w:rPrChange w:id="19" w:author="Erica Schmidt" w:date="2025-09-23T09:35:00Z" w16du:dateUtc="2025-09-23T13:35:00Z">
            <w:rPr>
              <w:rFonts w:ascii="Times New Roman" w:hAnsi="Times New Roman" w:cs="Times New Roman"/>
              <w:i/>
              <w:iCs/>
              <w:snapToGrid w:val="0"/>
              <w:sz w:val="24"/>
              <w:szCs w:val="24"/>
            </w:rPr>
          </w:rPrChange>
        </w:rPr>
        <w:t>Adult American Shad Collections</w:t>
      </w:r>
    </w:p>
    <w:p w14:paraId="50360EE1" w14:textId="0D7D69A1" w:rsidR="007E502C" w:rsidRDefault="007E502C" w:rsidP="007E502C">
      <w:pPr>
        <w:pStyle w:val="BodyText"/>
        <w:widowControl/>
        <w:spacing w:line="360" w:lineRule="auto"/>
        <w:ind w:left="0"/>
        <w:contextualSpacing/>
        <w:jc w:val="both"/>
        <w:rPr>
          <w:snapToGrid w:val="0"/>
          <w:szCs w:val="20"/>
        </w:rPr>
      </w:pPr>
      <w:r w:rsidRPr="00A84118">
        <w:rPr>
          <w:snapToGrid w:val="0"/>
        </w:rPr>
        <w:t xml:space="preserve">During the 2015 Santee Accord board and technical committee meeting, funds were approved to explore the possibility of </w:t>
      </w:r>
      <w:r w:rsidR="00AF5A1B">
        <w:rPr>
          <w:snapToGrid w:val="0"/>
        </w:rPr>
        <w:t>expanding</w:t>
      </w:r>
      <w:r w:rsidRPr="00A84118">
        <w:rPr>
          <w:snapToGrid w:val="0"/>
        </w:rPr>
        <w:t xml:space="preserve"> the current study design to collect adult AMS during their</w:t>
      </w:r>
      <w:r>
        <w:rPr>
          <w:snapToGrid w:val="0"/>
          <w:szCs w:val="20"/>
        </w:rPr>
        <w:t xml:space="preserve"> spawning run from areas similar to where electrofishing for juvenile shad occurs. This was done to help determine if any AMS return spawners within the Santee River Basin are comprised of </w:t>
      </w:r>
      <w:r w:rsidRPr="00CA6EB6">
        <w:rPr>
          <w:rFonts w:cs="Times New Roman"/>
          <w:snapToGrid w:val="0"/>
        </w:rPr>
        <w:t>hatchery origin fish. A combination of drift-gillnets and electrofishing was used to collect specimens, and pectoral fins of captured adult AMS were clipped for future lab analysis.</w:t>
      </w:r>
      <w:r>
        <w:rPr>
          <w:rFonts w:cs="Times New Roman"/>
          <w:snapToGrid w:val="0"/>
        </w:rPr>
        <w:t xml:space="preserve"> No adult AMS sampling occurred during the</w:t>
      </w:r>
      <w:del w:id="20" w:author="Erica Schmidt" w:date="2025-10-02T09:42:00Z" w16du:dateUtc="2025-10-02T13:42:00Z">
        <w:r w:rsidDel="001856D2">
          <w:rPr>
            <w:rFonts w:cs="Times New Roman"/>
            <w:snapToGrid w:val="0"/>
          </w:rPr>
          <w:delText xml:space="preserve"> </w:delText>
        </w:r>
      </w:del>
      <w:ins w:id="21" w:author="Erica Schmidt" w:date="2025-10-02T09:42:00Z" w16du:dateUtc="2025-10-02T13:42:00Z">
        <w:r w:rsidR="001856D2">
          <w:rPr>
            <w:rFonts w:cs="Times New Roman"/>
            <w:snapToGrid w:val="0"/>
          </w:rPr>
          <w:t>2024</w:t>
        </w:r>
      </w:ins>
      <w:del w:id="22" w:author="Erica Schmidt" w:date="2025-09-23T09:34:00Z" w16du:dateUtc="2025-09-23T13:34:00Z">
        <w:r w:rsidDel="00CF6EA1">
          <w:rPr>
            <w:rFonts w:cs="Times New Roman"/>
            <w:snapToGrid w:val="0"/>
          </w:rPr>
          <w:delText xml:space="preserve">2024 </w:delText>
        </w:r>
      </w:del>
      <w:ins w:id="23" w:author="Erica Schmidt" w:date="2025-09-23T09:34:00Z" w16du:dateUtc="2025-09-23T13:34:00Z">
        <w:r w:rsidR="00CF6EA1">
          <w:rPr>
            <w:rFonts w:cs="Times New Roman"/>
            <w:snapToGrid w:val="0"/>
          </w:rPr>
          <w:t xml:space="preserve"> </w:t>
        </w:r>
      </w:ins>
      <w:r>
        <w:rPr>
          <w:rFonts w:cs="Times New Roman"/>
          <w:snapToGrid w:val="0"/>
        </w:rPr>
        <w:t>season due to the loss of a dedicated crew and funding.</w:t>
      </w:r>
      <w:ins w:id="24" w:author="Erica Schmidt" w:date="2025-10-02T09:42:00Z" w16du:dateUtc="2025-10-02T13:42:00Z">
        <w:r w:rsidR="001856D2">
          <w:rPr>
            <w:rFonts w:cs="Times New Roman"/>
            <w:snapToGrid w:val="0"/>
          </w:rPr>
          <w:t xml:space="preserve"> </w:t>
        </w:r>
      </w:ins>
    </w:p>
    <w:p w14:paraId="44E5A76E" w14:textId="77777777" w:rsidR="007E502C" w:rsidRDefault="007E502C" w:rsidP="007E502C">
      <w:bookmarkStart w:id="25" w:name="_Hlk150324695"/>
    </w:p>
    <w:p w14:paraId="3954F629" w14:textId="77777777" w:rsidR="007E502C" w:rsidRPr="008828E8" w:rsidRDefault="007E502C" w:rsidP="007E502C">
      <w:pPr>
        <w:spacing w:before="240" w:after="240" w:line="360" w:lineRule="auto"/>
        <w:rPr>
          <w:rFonts w:ascii="Times New Roman" w:hAnsi="Times New Roman" w:cs="Times New Roman"/>
          <w:b/>
          <w:bCs/>
          <w:sz w:val="24"/>
          <w:szCs w:val="24"/>
          <w:u w:val="single"/>
        </w:rPr>
      </w:pPr>
      <w:r w:rsidRPr="009D4A7F">
        <w:rPr>
          <w:rFonts w:ascii="Times New Roman" w:hAnsi="Times New Roman" w:cs="Times New Roman"/>
          <w:b/>
          <w:bCs/>
          <w:sz w:val="24"/>
          <w:szCs w:val="24"/>
          <w:u w:val="single"/>
        </w:rPr>
        <w:t>Results and</w:t>
      </w:r>
      <w:r w:rsidRPr="009D4A7F">
        <w:rPr>
          <w:rFonts w:ascii="Times New Roman" w:hAnsi="Times New Roman" w:cs="Times New Roman"/>
          <w:b/>
          <w:bCs/>
          <w:spacing w:val="2"/>
          <w:sz w:val="24"/>
          <w:szCs w:val="24"/>
          <w:u w:val="single"/>
        </w:rPr>
        <w:t xml:space="preserve"> </w:t>
      </w:r>
      <w:r w:rsidRPr="009D4A7F">
        <w:rPr>
          <w:rFonts w:ascii="Times New Roman" w:hAnsi="Times New Roman" w:cs="Times New Roman"/>
          <w:b/>
          <w:bCs/>
          <w:sz w:val="24"/>
          <w:szCs w:val="24"/>
          <w:u w:val="single"/>
        </w:rPr>
        <w:t>Discussion</w:t>
      </w:r>
    </w:p>
    <w:p w14:paraId="0B745C83" w14:textId="77777777" w:rsidR="007E502C" w:rsidRPr="00CA6EB6" w:rsidRDefault="007E502C" w:rsidP="007E502C">
      <w:pPr>
        <w:pStyle w:val="BodyText"/>
        <w:spacing w:before="69" w:line="360" w:lineRule="auto"/>
        <w:ind w:left="0" w:right="185"/>
        <w:contextualSpacing/>
        <w:rPr>
          <w:rFonts w:cs="Times New Roman"/>
          <w:spacing w:val="-2"/>
        </w:rPr>
      </w:pPr>
      <w:r w:rsidRPr="00CA6EB6">
        <w:rPr>
          <w:rFonts w:cs="Times New Roman"/>
          <w:i/>
          <w:spacing w:val="-2"/>
        </w:rPr>
        <w:t>Sampling Results</w:t>
      </w:r>
    </w:p>
    <w:p w14:paraId="0A0DCA5C" w14:textId="0FFA3722" w:rsidR="001D2F51" w:rsidRDefault="007E502C" w:rsidP="007E502C">
      <w:pPr>
        <w:pStyle w:val="BodyText"/>
        <w:spacing w:before="69" w:line="360" w:lineRule="auto"/>
        <w:ind w:left="0" w:right="187"/>
        <w:contextualSpacing/>
        <w:jc w:val="both"/>
        <w:rPr>
          <w:rFonts w:cs="Times New Roman"/>
        </w:rPr>
      </w:pPr>
      <w:r w:rsidRPr="006E4305">
        <w:rPr>
          <w:rFonts w:cs="Times New Roman"/>
          <w:spacing w:val="-2"/>
        </w:rPr>
        <w:t>Juvenile</w:t>
      </w:r>
      <w:r w:rsidRPr="006E4305">
        <w:rPr>
          <w:rFonts w:cs="Times New Roman"/>
          <w:spacing w:val="6"/>
        </w:rPr>
        <w:t xml:space="preserve"> </w:t>
      </w:r>
      <w:r w:rsidRPr="006E4305">
        <w:rPr>
          <w:rFonts w:cs="Times New Roman"/>
          <w:spacing w:val="-1"/>
        </w:rPr>
        <w:t>shad</w:t>
      </w:r>
      <w:r w:rsidRPr="006E4305">
        <w:rPr>
          <w:rFonts w:cs="Times New Roman"/>
          <w:spacing w:val="2"/>
        </w:rPr>
        <w:t xml:space="preserve"> </w:t>
      </w:r>
      <w:r w:rsidRPr="006E4305">
        <w:rPr>
          <w:rFonts w:cs="Times New Roman"/>
          <w:spacing w:val="-1"/>
        </w:rPr>
        <w:t>were</w:t>
      </w:r>
      <w:r w:rsidRPr="006E4305">
        <w:rPr>
          <w:rFonts w:cs="Times New Roman"/>
          <w:spacing w:val="1"/>
        </w:rPr>
        <w:t xml:space="preserve"> </w:t>
      </w:r>
      <w:r w:rsidRPr="006E4305">
        <w:rPr>
          <w:rFonts w:cs="Times New Roman"/>
          <w:spacing w:val="-1"/>
        </w:rPr>
        <w:t>collected</w:t>
      </w:r>
      <w:r w:rsidRPr="006E4305">
        <w:rPr>
          <w:rFonts w:cs="Times New Roman"/>
          <w:spacing w:val="5"/>
        </w:rPr>
        <w:t xml:space="preserve"> </w:t>
      </w:r>
      <w:r w:rsidRPr="006E4305">
        <w:rPr>
          <w:rFonts w:cs="Times New Roman"/>
        </w:rPr>
        <w:t>from</w:t>
      </w:r>
      <w:r w:rsidRPr="006E4305">
        <w:rPr>
          <w:rFonts w:cs="Times New Roman"/>
          <w:spacing w:val="-6"/>
        </w:rPr>
        <w:t xml:space="preserve"> </w:t>
      </w:r>
      <w:del w:id="26" w:author="Erica Schmidt" w:date="2025-09-23T09:35:00Z" w16du:dateUtc="2025-09-23T13:35:00Z">
        <w:r w:rsidDel="00CF6EA1">
          <w:rPr>
            <w:rFonts w:cs="Times New Roman"/>
            <w:spacing w:val="-1"/>
          </w:rPr>
          <w:delText xml:space="preserve">July </w:delText>
        </w:r>
      </w:del>
      <w:ins w:id="27" w:author="Erica Schmidt" w:date="2025-09-23T09:35:00Z" w16du:dateUtc="2025-09-23T13:35:00Z">
        <w:r w:rsidR="00CF6EA1">
          <w:rPr>
            <w:rFonts w:cs="Times New Roman"/>
            <w:spacing w:val="-1"/>
          </w:rPr>
          <w:t xml:space="preserve">June </w:t>
        </w:r>
      </w:ins>
      <w:r>
        <w:rPr>
          <w:rFonts w:cs="Times New Roman"/>
          <w:spacing w:val="-1"/>
        </w:rPr>
        <w:t>2</w:t>
      </w:r>
      <w:r w:rsidRPr="006E4305">
        <w:rPr>
          <w:rFonts w:cs="Times New Roman"/>
          <w:spacing w:val="2"/>
        </w:rPr>
        <w:t xml:space="preserve"> </w:t>
      </w:r>
      <w:r w:rsidRPr="006E4305">
        <w:rPr>
          <w:rFonts w:cs="Times New Roman"/>
        </w:rPr>
        <w:t>to</w:t>
      </w:r>
      <w:r w:rsidRPr="006E4305">
        <w:rPr>
          <w:rFonts w:cs="Times New Roman"/>
          <w:spacing w:val="2"/>
        </w:rPr>
        <w:t xml:space="preserve"> </w:t>
      </w:r>
      <w:r w:rsidRPr="006E4305">
        <w:rPr>
          <w:rFonts w:cs="Times New Roman"/>
          <w:spacing w:val="-1"/>
        </w:rPr>
        <w:t xml:space="preserve">October </w:t>
      </w:r>
      <w:del w:id="28" w:author="Erica Schmidt" w:date="2025-09-23T09:35:00Z" w16du:dateUtc="2025-09-23T13:35:00Z">
        <w:r w:rsidDel="00CF6EA1">
          <w:rPr>
            <w:rFonts w:cs="Times New Roman"/>
            <w:spacing w:val="-1"/>
          </w:rPr>
          <w:delText>23</w:delText>
        </w:r>
      </w:del>
      <w:ins w:id="29" w:author="Erica Schmidt" w:date="2025-09-23T09:35:00Z" w16du:dateUtc="2025-09-23T13:35:00Z">
        <w:r w:rsidR="00CF6EA1" w:rsidRPr="00CF6EA1">
          <w:rPr>
            <w:rFonts w:cs="Times New Roman"/>
            <w:spacing w:val="-1"/>
            <w:highlight w:val="yellow"/>
            <w:rPrChange w:id="30" w:author="Erica Schmidt" w:date="2025-09-23T09:36:00Z" w16du:dateUtc="2025-09-23T13:36:00Z">
              <w:rPr>
                <w:rFonts w:cs="Times New Roman"/>
                <w:spacing w:val="-1"/>
              </w:rPr>
            </w:rPrChange>
          </w:rPr>
          <w:t>X</w:t>
        </w:r>
      </w:ins>
      <w:r w:rsidRPr="006E4305">
        <w:rPr>
          <w:rFonts w:cs="Times New Roman"/>
          <w:spacing w:val="-1"/>
        </w:rPr>
        <w:t xml:space="preserve">, </w:t>
      </w:r>
      <w:del w:id="31" w:author="Erica Schmidt" w:date="2025-09-23T09:35:00Z" w16du:dateUtc="2025-09-23T13:35:00Z">
        <w:r w:rsidDel="00CF6EA1">
          <w:rPr>
            <w:rFonts w:cs="Times New Roman"/>
            <w:spacing w:val="-1"/>
          </w:rPr>
          <w:delText>2024</w:delText>
        </w:r>
      </w:del>
      <w:ins w:id="32" w:author="Erica Schmidt" w:date="2025-09-23T09:35:00Z" w16du:dateUtc="2025-09-23T13:35:00Z">
        <w:r w:rsidR="00CF6EA1">
          <w:rPr>
            <w:rFonts w:cs="Times New Roman"/>
            <w:spacing w:val="-1"/>
          </w:rPr>
          <w:t>2025</w:t>
        </w:r>
      </w:ins>
      <w:r w:rsidRPr="002C0E82">
        <w:rPr>
          <w:rFonts w:cs="Times New Roman"/>
        </w:rPr>
        <w:t>. In</w:t>
      </w:r>
      <w:r w:rsidRPr="002C0E82">
        <w:rPr>
          <w:rFonts w:cs="Times New Roman"/>
          <w:spacing w:val="-3"/>
        </w:rPr>
        <w:t xml:space="preserve"> </w:t>
      </w:r>
      <w:r w:rsidRPr="002C0E82">
        <w:rPr>
          <w:rFonts w:cs="Times New Roman"/>
          <w:spacing w:val="-1"/>
        </w:rPr>
        <w:t>total,</w:t>
      </w:r>
      <w:r w:rsidRPr="002C0E82">
        <w:rPr>
          <w:rFonts w:cs="Times New Roman"/>
          <w:spacing w:val="6"/>
        </w:rPr>
        <w:t xml:space="preserve"> </w:t>
      </w:r>
      <w:del w:id="33" w:author="Erica Schmidt" w:date="2025-09-23T09:35:00Z" w16du:dateUtc="2025-09-23T13:35:00Z">
        <w:r w:rsidR="009A08C5" w:rsidDel="00CF6EA1">
          <w:rPr>
            <w:rFonts w:cs="Times New Roman"/>
            <w:spacing w:val="6"/>
          </w:rPr>
          <w:delText>1,567</w:delText>
        </w:r>
      </w:del>
      <w:ins w:id="34" w:author="Erica Schmidt" w:date="2025-10-02T10:11:00Z" w16du:dateUtc="2025-10-02T14:11:00Z">
        <w:r w:rsidR="00C06B49">
          <w:rPr>
            <w:rFonts w:cs="Times New Roman"/>
            <w:spacing w:val="6"/>
          </w:rPr>
          <w:t>249</w:t>
        </w:r>
      </w:ins>
      <w:r w:rsidR="009A08C5">
        <w:rPr>
          <w:rFonts w:cs="Times New Roman"/>
          <w:spacing w:val="6"/>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were</w:t>
      </w:r>
      <w:r w:rsidRPr="002C0E82">
        <w:rPr>
          <w:rFonts w:cs="Times New Roman"/>
          <w:spacing w:val="76"/>
        </w:rPr>
        <w:t xml:space="preserve"> </w:t>
      </w:r>
      <w:r w:rsidRPr="002C0E82">
        <w:rPr>
          <w:rFonts w:cs="Times New Roman"/>
          <w:spacing w:val="-1"/>
        </w:rPr>
        <w:t>collected</w:t>
      </w:r>
      <w:r w:rsidR="00FA785A">
        <w:rPr>
          <w:rFonts w:cs="Times New Roman"/>
          <w:spacing w:val="6"/>
        </w:rPr>
        <w:t xml:space="preserve"> </w:t>
      </w:r>
      <w:r w:rsidRPr="002C0E82">
        <w:rPr>
          <w:rFonts w:cs="Times New Roman"/>
          <w:spacing w:val="2"/>
        </w:rPr>
        <w:t xml:space="preserve">from </w:t>
      </w:r>
      <w:del w:id="35" w:author="Erica Schmidt" w:date="2025-09-23T09:36:00Z" w16du:dateUtc="2025-09-23T13:36:00Z">
        <w:r w:rsidR="009A08C5" w:rsidDel="00CF6EA1">
          <w:rPr>
            <w:rFonts w:cs="Times New Roman"/>
            <w:spacing w:val="-6"/>
          </w:rPr>
          <w:delText>58,500</w:delText>
        </w:r>
      </w:del>
      <w:ins w:id="36" w:author="Erica Schmidt" w:date="2025-10-02T10:17:00Z" w16du:dateUtc="2025-10-02T14:17:00Z">
        <w:r w:rsidR="00C06B49">
          <w:rPr>
            <w:rFonts w:cs="Times New Roman"/>
            <w:spacing w:val="-6"/>
          </w:rPr>
          <w:t>37,</w:t>
        </w:r>
      </w:ins>
      <w:ins w:id="37" w:author="Erica Schmidt" w:date="2025-10-02T10:18:00Z" w16du:dateUtc="2025-10-02T14:18:00Z">
        <w:r w:rsidR="00C06B49">
          <w:rPr>
            <w:rFonts w:cs="Times New Roman"/>
            <w:spacing w:val="-6"/>
          </w:rPr>
          <w:t>667</w:t>
        </w:r>
      </w:ins>
      <w:r w:rsidR="009A08C5">
        <w:rPr>
          <w:rFonts w:cs="Times New Roman"/>
          <w:spacing w:val="-6"/>
        </w:rPr>
        <w:t xml:space="preserve"> </w:t>
      </w:r>
      <w:r w:rsidRPr="002C0E82">
        <w:rPr>
          <w:rFonts w:cs="Times New Roman"/>
        </w:rPr>
        <w:t>seconds</w:t>
      </w:r>
      <w:r w:rsidRPr="002C0E82">
        <w:rPr>
          <w:rFonts w:cs="Times New Roman"/>
          <w:spacing w:val="-5"/>
        </w:rPr>
        <w:t xml:space="preserve"> </w:t>
      </w:r>
      <w:r w:rsidRPr="002C0E82">
        <w:rPr>
          <w:rFonts w:cs="Times New Roman"/>
          <w:spacing w:val="2"/>
        </w:rPr>
        <w:t>of</w:t>
      </w:r>
      <w:r w:rsidRPr="002C0E82">
        <w:rPr>
          <w:rFonts w:cs="Times New Roman"/>
          <w:spacing w:val="-6"/>
        </w:rPr>
        <w:t xml:space="preserve"> electrofishing</w:t>
      </w:r>
      <w:r w:rsidRPr="002C0E82">
        <w:rPr>
          <w:rFonts w:cs="Times New Roman"/>
          <w:spacing w:val="-3"/>
        </w:rPr>
        <w:t xml:space="preserve"> </w:t>
      </w:r>
      <w:r w:rsidRPr="002C0E82">
        <w:rPr>
          <w:rFonts w:cs="Times New Roman"/>
          <w:spacing w:val="-2"/>
        </w:rPr>
        <w:t>time</w:t>
      </w:r>
      <w:r w:rsidR="00FA785A">
        <w:rPr>
          <w:rFonts w:cs="Times New Roman"/>
          <w:spacing w:val="-2"/>
        </w:rPr>
        <w:t>, generating</w:t>
      </w:r>
      <w:r w:rsidR="00FA785A">
        <w:rPr>
          <w:rFonts w:cs="Times New Roman"/>
          <w:spacing w:val="1"/>
        </w:rPr>
        <w:t xml:space="preserve"> </w:t>
      </w:r>
      <w:r w:rsidRPr="002C0E82">
        <w:rPr>
          <w:rFonts w:cs="Times New Roman"/>
          <w:spacing w:val="1"/>
        </w:rPr>
        <w:t xml:space="preserve">an </w:t>
      </w:r>
      <w:r w:rsidRPr="002C0E82">
        <w:rPr>
          <w:rFonts w:cs="Times New Roman"/>
        </w:rPr>
        <w:t>overall CPUE</w:t>
      </w:r>
      <w:r w:rsidR="00FA785A">
        <w:rPr>
          <w:rFonts w:cs="Times New Roman"/>
        </w:rPr>
        <w:t xml:space="preserve"> of </w:t>
      </w:r>
      <w:del w:id="38" w:author="Erica Schmidt" w:date="2025-10-02T10:17:00Z" w16du:dateUtc="2025-10-02T14:17:00Z">
        <w:r w:rsidR="009A08C5" w:rsidDel="00C06B49">
          <w:rPr>
            <w:rFonts w:cs="Times New Roman"/>
            <w:spacing w:val="2"/>
          </w:rPr>
          <w:delText>1</w:delText>
        </w:r>
        <w:r w:rsidR="00FA785A" w:rsidDel="00C06B49">
          <w:rPr>
            <w:rFonts w:cs="Times New Roman"/>
            <w:spacing w:val="2"/>
          </w:rPr>
          <w:delText>.58</w:delText>
        </w:r>
      </w:del>
      <w:ins w:id="39" w:author="Erica Schmidt" w:date="2025-10-02T10:21:00Z" w16du:dateUtc="2025-10-02T14:21:00Z">
        <w:r w:rsidR="00C06B49">
          <w:rPr>
            <w:rFonts w:cs="Times New Roman"/>
            <w:spacing w:val="2"/>
          </w:rPr>
          <w:t>0.40</w:t>
        </w:r>
      </w:ins>
      <w:r w:rsidR="009A08C5">
        <w:rPr>
          <w:rFonts w:cs="Times New Roman"/>
          <w:spacing w:val="2"/>
        </w:rPr>
        <w:t xml:space="preserve"> </w:t>
      </w:r>
      <w:r w:rsidRPr="002C0E82">
        <w:rPr>
          <w:rFonts w:cs="Times New Roman"/>
          <w:spacing w:val="-1"/>
        </w:rPr>
        <w:t>AMS/minute (Table</w:t>
      </w:r>
      <w:r w:rsidRPr="002C0E82">
        <w:rPr>
          <w:rFonts w:cs="Times New Roman"/>
          <w:spacing w:val="1"/>
        </w:rPr>
        <w:t xml:space="preserve"> </w:t>
      </w:r>
      <w:r w:rsidRPr="002C0E82">
        <w:rPr>
          <w:rFonts w:cs="Times New Roman"/>
        </w:rPr>
        <w:t xml:space="preserve">1). </w:t>
      </w:r>
      <w:r w:rsidRPr="002C0E82">
        <w:rPr>
          <w:rFonts w:cs="Times New Roman"/>
          <w:spacing w:val="-1"/>
        </w:rPr>
        <w:t>Collected</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ranged</w:t>
      </w:r>
      <w:r w:rsidRPr="002C0E82">
        <w:rPr>
          <w:rFonts w:cs="Times New Roman"/>
          <w:spacing w:val="2"/>
        </w:rPr>
        <w:t xml:space="preserve"> from </w:t>
      </w:r>
      <w:del w:id="40" w:author="Erica Schmidt" w:date="2025-09-23T09:36:00Z" w16du:dateUtc="2025-09-23T13:36:00Z">
        <w:r w:rsidR="009A08C5" w:rsidDel="00CF6EA1">
          <w:rPr>
            <w:rFonts w:cs="Times New Roman"/>
            <w:spacing w:val="2"/>
          </w:rPr>
          <w:delText>45</w:delText>
        </w:r>
      </w:del>
      <w:ins w:id="41" w:author="Erica Schmidt" w:date="2025-10-02T10:22:00Z" w16du:dateUtc="2025-10-02T14:22:00Z">
        <w:r w:rsidR="00096E5A">
          <w:rPr>
            <w:rFonts w:cs="Times New Roman"/>
            <w:spacing w:val="2"/>
          </w:rPr>
          <w:t>31</w:t>
        </w:r>
      </w:ins>
      <w:del w:id="42" w:author="Erica Schmidt" w:date="2025-09-23T09:36:00Z" w16du:dateUtc="2025-09-23T13:36:00Z">
        <w:r w:rsidR="009A08C5" w:rsidDel="00CF6EA1">
          <w:rPr>
            <w:rFonts w:cs="Times New Roman"/>
            <w:spacing w:val="2"/>
          </w:rPr>
          <w:delText>-210</w:delText>
        </w:r>
      </w:del>
      <w:ins w:id="43" w:author="Erica Schmidt" w:date="2025-10-02T10:22:00Z" w16du:dateUtc="2025-10-02T14:22:00Z">
        <w:r w:rsidR="00096E5A">
          <w:rPr>
            <w:rFonts w:cs="Times New Roman"/>
            <w:spacing w:val="2"/>
          </w:rPr>
          <w:t>177</w:t>
        </w:r>
      </w:ins>
      <w:r w:rsidR="009A08C5">
        <w:rPr>
          <w:rFonts w:cs="Times New Roman"/>
          <w:spacing w:val="2"/>
        </w:rPr>
        <w:t xml:space="preserve"> </w:t>
      </w:r>
      <w:r w:rsidRPr="002C0E82">
        <w:rPr>
          <w:rFonts w:cs="Times New Roman"/>
          <w:spacing w:val="-5"/>
        </w:rPr>
        <w:t>mm,</w:t>
      </w:r>
      <w:r w:rsidRPr="002C0E82">
        <w:rPr>
          <w:rFonts w:cs="Times New Roman"/>
          <w:spacing w:val="4"/>
        </w:rPr>
        <w:t xml:space="preserve"> </w:t>
      </w:r>
      <w:r w:rsidRPr="002C0E82">
        <w:rPr>
          <w:rFonts w:cs="Times New Roman"/>
        </w:rPr>
        <w:t>total</w:t>
      </w:r>
      <w:r w:rsidRPr="002C0E82">
        <w:rPr>
          <w:rFonts w:cs="Times New Roman"/>
          <w:spacing w:val="-3"/>
        </w:rPr>
        <w:t xml:space="preserve"> </w:t>
      </w:r>
      <w:r w:rsidRPr="002C0E82">
        <w:rPr>
          <w:rFonts w:cs="Times New Roman"/>
          <w:spacing w:val="-1"/>
        </w:rPr>
        <w:t>length.</w:t>
      </w:r>
      <w:r w:rsidRPr="002C0E82">
        <w:rPr>
          <w:rFonts w:cs="Times New Roman"/>
        </w:rPr>
        <w:t xml:space="preserve"> </w:t>
      </w:r>
      <w:r w:rsidRPr="002C0E82">
        <w:rPr>
          <w:rFonts w:cs="Times New Roman"/>
          <w:spacing w:val="-1"/>
        </w:rPr>
        <w:t>Individual</w:t>
      </w:r>
      <w:r w:rsidRPr="002C0E82">
        <w:rPr>
          <w:rFonts w:cs="Times New Roman"/>
          <w:spacing w:val="-7"/>
        </w:rPr>
        <w:t xml:space="preserve"> </w:t>
      </w:r>
      <w:r w:rsidRPr="002C0E82">
        <w:rPr>
          <w:rFonts w:cs="Times New Roman"/>
        </w:rPr>
        <w:t xml:space="preserve">totals </w:t>
      </w:r>
      <w:r w:rsidRPr="002C0E82">
        <w:rPr>
          <w:rFonts w:cs="Times New Roman"/>
          <w:spacing w:val="-1"/>
        </w:rPr>
        <w:t>per</w:t>
      </w:r>
      <w:r w:rsidRPr="002C0E82">
        <w:rPr>
          <w:rFonts w:cs="Times New Roman"/>
          <w:spacing w:val="3"/>
        </w:rPr>
        <w:t xml:space="preserve"> </w:t>
      </w:r>
      <w:r w:rsidRPr="002C0E82">
        <w:rPr>
          <w:rFonts w:cs="Times New Roman"/>
          <w:spacing w:val="-2"/>
        </w:rPr>
        <w:t>river per site</w:t>
      </w:r>
      <w:r w:rsidRPr="002C0E82">
        <w:rPr>
          <w:rFonts w:cs="Times New Roman"/>
          <w:spacing w:val="1"/>
        </w:rPr>
        <w:t xml:space="preserve"> </w:t>
      </w:r>
      <w:r w:rsidRPr="002C0E82">
        <w:rPr>
          <w:rFonts w:cs="Times New Roman"/>
        </w:rPr>
        <w:t>are</w:t>
      </w:r>
      <w:r w:rsidRPr="002C0E82">
        <w:rPr>
          <w:rFonts w:cs="Times New Roman"/>
          <w:spacing w:val="60"/>
        </w:rPr>
        <w:t xml:space="preserve"> </w:t>
      </w:r>
      <w:r w:rsidRPr="002C0E82">
        <w:rPr>
          <w:rFonts w:cs="Times New Roman"/>
          <w:spacing w:val="-1"/>
        </w:rPr>
        <w:t>listed</w:t>
      </w:r>
      <w:r w:rsidRPr="002C0E82">
        <w:rPr>
          <w:rFonts w:cs="Times New Roman"/>
          <w:spacing w:val="6"/>
        </w:rPr>
        <w:t xml:space="preserve"> </w:t>
      </w:r>
      <w:r w:rsidRPr="002C0E82">
        <w:rPr>
          <w:rFonts w:cs="Times New Roman"/>
          <w:spacing w:val="-3"/>
        </w:rPr>
        <w:t xml:space="preserve">in </w:t>
      </w:r>
      <w:r w:rsidRPr="002C0E82">
        <w:rPr>
          <w:rFonts w:cs="Times New Roman"/>
          <w:spacing w:val="-1"/>
        </w:rPr>
        <w:t>Table</w:t>
      </w:r>
      <w:r w:rsidRPr="006E4305">
        <w:rPr>
          <w:rFonts w:cs="Times New Roman"/>
          <w:spacing w:val="1"/>
        </w:rPr>
        <w:t xml:space="preserve"> </w:t>
      </w:r>
      <w:r w:rsidRPr="006E4305">
        <w:rPr>
          <w:rFonts w:cs="Times New Roman"/>
        </w:rPr>
        <w:t>1.</w:t>
      </w:r>
      <w:r w:rsidRPr="006E4305">
        <w:rPr>
          <w:rFonts w:cs="Times New Roman"/>
          <w:spacing w:val="1"/>
        </w:rPr>
        <w:t xml:space="preserve"> </w:t>
      </w:r>
      <w:r w:rsidR="009A08C5">
        <w:rPr>
          <w:rFonts w:cs="Times New Roman"/>
          <w:spacing w:val="1"/>
        </w:rPr>
        <w:t xml:space="preserve">In years past, </w:t>
      </w:r>
      <w:r w:rsidR="009A08C5">
        <w:rPr>
          <w:rFonts w:cs="Times New Roman"/>
          <w:spacing w:val="-2"/>
        </w:rPr>
        <w:t>a</w:t>
      </w:r>
      <w:r w:rsidRPr="006E4305">
        <w:rPr>
          <w:rFonts w:cs="Times New Roman"/>
          <w:spacing w:val="-2"/>
        </w:rPr>
        <w:t xml:space="preserve"> subsample of 20</w:t>
      </w:r>
      <w:r w:rsidRPr="006E4305">
        <w:rPr>
          <w:rFonts w:cs="Times New Roman"/>
          <w:spacing w:val="-3"/>
        </w:rPr>
        <w:t xml:space="preserve"> </w:t>
      </w:r>
      <w:r w:rsidRPr="006E4305">
        <w:rPr>
          <w:rFonts w:cs="Times New Roman"/>
          <w:spacing w:val="-1"/>
        </w:rPr>
        <w:t>AMS</w:t>
      </w:r>
      <w:r w:rsidRPr="006E4305">
        <w:rPr>
          <w:rFonts w:cs="Times New Roman"/>
          <w:spacing w:val="2"/>
        </w:rPr>
        <w:t xml:space="preserve"> </w:t>
      </w:r>
      <w:r w:rsidRPr="006E4305">
        <w:rPr>
          <w:rFonts w:cs="Times New Roman"/>
          <w:spacing w:val="-2"/>
        </w:rPr>
        <w:t>per site</w:t>
      </w:r>
      <w:r w:rsidRPr="006E4305">
        <w:rPr>
          <w:rFonts w:cs="Times New Roman"/>
        </w:rPr>
        <w:t xml:space="preserve"> </w:t>
      </w:r>
      <w:r w:rsidRPr="006E4305">
        <w:rPr>
          <w:rFonts w:cs="Times New Roman"/>
          <w:spacing w:val="-1"/>
        </w:rPr>
        <w:t>were</w:t>
      </w:r>
      <w:r w:rsidRPr="006E4305">
        <w:rPr>
          <w:rFonts w:cs="Times New Roman"/>
          <w:spacing w:val="50"/>
        </w:rPr>
        <w:t xml:space="preserve"> </w:t>
      </w:r>
      <w:r w:rsidRPr="006E4305">
        <w:rPr>
          <w:rFonts w:cs="Times New Roman"/>
          <w:spacing w:val="-1"/>
        </w:rPr>
        <w:t>frozen</w:t>
      </w:r>
      <w:r w:rsidRPr="006E4305">
        <w:rPr>
          <w:rFonts w:cs="Times New Roman"/>
          <w:spacing w:val="-3"/>
        </w:rPr>
        <w:t xml:space="preserve"> </w:t>
      </w:r>
      <w:r w:rsidRPr="006E4305">
        <w:rPr>
          <w:rFonts w:cs="Times New Roman"/>
          <w:spacing w:val="-2"/>
        </w:rPr>
        <w:t xml:space="preserve">and fin clips will be extracted during </w:t>
      </w:r>
      <w:r w:rsidR="005368C1">
        <w:rPr>
          <w:rFonts w:cs="Times New Roman"/>
          <w:spacing w:val="-2"/>
        </w:rPr>
        <w:t xml:space="preserve">the following </w:t>
      </w:r>
      <w:r w:rsidRPr="006E4305">
        <w:rPr>
          <w:rFonts w:cs="Times New Roman"/>
          <w:spacing w:val="-2"/>
        </w:rPr>
        <w:t>winter months</w:t>
      </w:r>
      <w:r w:rsidR="005368C1">
        <w:rPr>
          <w:rFonts w:cs="Times New Roman"/>
          <w:spacing w:val="-2"/>
        </w:rPr>
        <w:t>.</w:t>
      </w:r>
      <w:r w:rsidR="009A08C5">
        <w:rPr>
          <w:rFonts w:cs="Times New Roman"/>
          <w:spacing w:val="-2"/>
        </w:rPr>
        <w:t xml:space="preserve"> </w:t>
      </w:r>
      <w:r w:rsidR="005368C1">
        <w:rPr>
          <w:rFonts w:cs="Times New Roman"/>
          <w:spacing w:val="-2"/>
        </w:rPr>
        <w:t>H</w:t>
      </w:r>
      <w:r w:rsidR="009A08C5">
        <w:rPr>
          <w:rFonts w:cs="Times New Roman"/>
          <w:spacing w:val="-2"/>
        </w:rPr>
        <w:t xml:space="preserve">owever, </w:t>
      </w:r>
      <w:r w:rsidR="005368C1">
        <w:rPr>
          <w:rFonts w:cs="Times New Roman"/>
          <w:spacing w:val="-2"/>
        </w:rPr>
        <w:t xml:space="preserve">this procedure was not followed </w:t>
      </w:r>
      <w:ins w:id="44" w:author="Erica Schmidt" w:date="2025-09-23T09:37:00Z" w16du:dateUtc="2025-09-23T13:37:00Z">
        <w:r w:rsidR="00CF6EA1">
          <w:rPr>
            <w:rFonts w:cs="Times New Roman"/>
            <w:spacing w:val="-2"/>
          </w:rPr>
          <w:t xml:space="preserve">again </w:t>
        </w:r>
      </w:ins>
      <w:r w:rsidR="005368C1">
        <w:rPr>
          <w:rFonts w:cs="Times New Roman"/>
          <w:spacing w:val="-2"/>
        </w:rPr>
        <w:t xml:space="preserve">this year due to </w:t>
      </w:r>
      <w:r w:rsidR="009A08C5">
        <w:rPr>
          <w:rFonts w:cs="Times New Roman"/>
          <w:spacing w:val="-2"/>
        </w:rPr>
        <w:t>financial and crew constraints</w:t>
      </w:r>
      <w:r w:rsidR="005368C1">
        <w:rPr>
          <w:rFonts w:cs="Times New Roman"/>
          <w:spacing w:val="-2"/>
        </w:rPr>
        <w:t>, and the current backlog of previous examples to be processed</w:t>
      </w:r>
      <w:r w:rsidRPr="006E4305">
        <w:rPr>
          <w:rFonts w:cs="Times New Roman"/>
          <w:spacing w:val="-2"/>
        </w:rPr>
        <w:t xml:space="preserve">. </w:t>
      </w:r>
      <w:r w:rsidRPr="002C0E82">
        <w:rPr>
          <w:rFonts w:cs="Times New Roman"/>
        </w:rPr>
        <w:t xml:space="preserve">Observed ranges for water quality parameters during sampling were as follows: temperature, </w:t>
      </w:r>
      <w:del w:id="45" w:author="Erica Schmidt" w:date="2025-09-23T09:37:00Z" w16du:dateUtc="2025-09-23T13:37:00Z">
        <w:r w:rsidR="007F22A7" w:rsidDel="00CF6EA1">
          <w:rPr>
            <w:rFonts w:cs="Times New Roman"/>
          </w:rPr>
          <w:delText>19.1</w:delText>
        </w:r>
        <w:r w:rsidDel="00CF6EA1">
          <w:rPr>
            <w:rFonts w:cs="Times New Roman"/>
          </w:rPr>
          <w:delText>–</w:delText>
        </w:r>
        <w:r w:rsidRPr="002C0E82" w:rsidDel="00CF6EA1">
          <w:rPr>
            <w:rFonts w:cs="Times New Roman"/>
          </w:rPr>
          <w:delText>30.</w:delText>
        </w:r>
        <w:r w:rsidR="007F22A7" w:rsidDel="00CF6EA1">
          <w:rPr>
            <w:rFonts w:cs="Times New Roman"/>
          </w:rPr>
          <w:delText>4</w:delText>
        </w:r>
      </w:del>
      <w:ins w:id="46" w:author="Erica Schmidt" w:date="2025-10-02T10:23:00Z" w16du:dateUtc="2025-10-02T14:23:00Z">
        <w:r w:rsidR="00096E5A">
          <w:rPr>
            <w:rFonts w:cs="Times New Roman"/>
          </w:rPr>
          <w:t>21.5-25.6</w:t>
        </w:r>
      </w:ins>
      <w:r w:rsidRPr="002C0E82">
        <w:t>°</w:t>
      </w:r>
      <w:r w:rsidRPr="002C0E82">
        <w:rPr>
          <w:rFonts w:cs="Times New Roman"/>
        </w:rPr>
        <w:t xml:space="preserve">C; dissolved oxygen, </w:t>
      </w:r>
      <w:del w:id="47" w:author="Erica Schmidt" w:date="2025-09-23T09:37:00Z" w16du:dateUtc="2025-09-23T13:37:00Z">
        <w:r w:rsidR="007F22A7" w:rsidDel="00CF6EA1">
          <w:rPr>
            <w:rFonts w:cs="Times New Roman"/>
          </w:rPr>
          <w:delText>2.46*-8.15</w:delText>
        </w:r>
      </w:del>
      <w:ins w:id="48" w:author="Erica Schmidt" w:date="2025-10-02T10:23:00Z" w16du:dateUtc="2025-10-02T14:23:00Z">
        <w:r w:rsidR="00096E5A">
          <w:rPr>
            <w:rFonts w:cs="Times New Roman"/>
          </w:rPr>
          <w:t>3.06-6.98</w:t>
        </w:r>
      </w:ins>
      <w:r w:rsidRPr="002C0E82">
        <w:rPr>
          <w:rFonts w:cs="Times New Roman"/>
        </w:rPr>
        <w:t xml:space="preserve"> mg/L; conductivity, </w:t>
      </w:r>
      <w:del w:id="49" w:author="Erica Schmidt" w:date="2025-09-23T09:38:00Z" w16du:dateUtc="2025-09-23T13:38:00Z">
        <w:r w:rsidR="0018595A" w:rsidRPr="00CF6EA1" w:rsidDel="00CF6EA1">
          <w:rPr>
            <w:rFonts w:cs="Times New Roman"/>
          </w:rPr>
          <w:delText>89.2</w:delText>
        </w:r>
        <w:r w:rsidRPr="00CF6EA1" w:rsidDel="00CF6EA1">
          <w:rPr>
            <w:rFonts w:cs="Times New Roman"/>
          </w:rPr>
          <w:delText>–</w:delText>
        </w:r>
        <w:r w:rsidR="0018595A" w:rsidRPr="00CF6EA1" w:rsidDel="00CF6EA1">
          <w:rPr>
            <w:rFonts w:cs="Times New Roman"/>
          </w:rPr>
          <w:delText>134.9</w:delText>
        </w:r>
      </w:del>
      <w:ins w:id="50" w:author="Erica Schmidt" w:date="2025-10-02T10:23:00Z" w16du:dateUtc="2025-10-02T14:23:00Z">
        <w:r w:rsidR="00096E5A">
          <w:rPr>
            <w:rFonts w:cs="Times New Roman"/>
          </w:rPr>
          <w:t>78.0-114.8</w:t>
        </w:r>
      </w:ins>
      <w:del w:id="51" w:author="Erica Schmidt" w:date="2025-09-23T09:38:00Z" w16du:dateUtc="2025-09-23T13:38:00Z">
        <w:r w:rsidRPr="002C0E82" w:rsidDel="00CF6EA1">
          <w:rPr>
            <w:rFonts w:cs="Times New Roman"/>
          </w:rPr>
          <w:delText xml:space="preserve"> </w:delText>
        </w:r>
      </w:del>
      <w:r w:rsidRPr="002C0E82">
        <w:rPr>
          <w:rFonts w:cs="Times New Roman"/>
        </w:rPr>
        <w:t xml:space="preserve">µS; salinity, </w:t>
      </w:r>
      <w:del w:id="52" w:author="Erica Schmidt" w:date="2025-09-23T09:38:00Z" w16du:dateUtc="2025-09-23T13:38:00Z">
        <w:r w:rsidR="0018595A" w:rsidRPr="00CF6EA1" w:rsidDel="00CF6EA1">
          <w:rPr>
            <w:rFonts w:cs="Times New Roman"/>
          </w:rPr>
          <w:delText>0.00-0.1</w:delText>
        </w:r>
      </w:del>
      <w:del w:id="53" w:author="Erica Schmidt" w:date="2025-09-23T09:37:00Z" w16du:dateUtc="2025-09-23T13:37:00Z">
        <w:r w:rsidR="0018595A" w:rsidRPr="00CF6EA1" w:rsidDel="00CF6EA1">
          <w:rPr>
            <w:rFonts w:cs="Times New Roman"/>
          </w:rPr>
          <w:delText>0</w:delText>
        </w:r>
      </w:del>
      <w:del w:id="54" w:author="Erica Schmidt" w:date="2025-09-23T09:38:00Z" w16du:dateUtc="2025-09-23T13:38:00Z">
        <w:r w:rsidRPr="002C0E82" w:rsidDel="00CF6EA1">
          <w:rPr>
            <w:rFonts w:cs="Times New Roman"/>
          </w:rPr>
          <w:delText xml:space="preserve"> </w:delText>
        </w:r>
      </w:del>
      <w:ins w:id="55" w:author="Erica Schmidt" w:date="2025-10-02T10:23:00Z" w16du:dateUtc="2025-10-02T14:23:00Z">
        <w:r w:rsidR="00096E5A">
          <w:rPr>
            <w:rFonts w:cs="Times New Roman"/>
          </w:rPr>
          <w:t xml:space="preserve">0.00-0.10 </w:t>
        </w:r>
      </w:ins>
      <w:r w:rsidRPr="002C0E82">
        <w:rPr>
          <w:rFonts w:cs="Times New Roman"/>
        </w:rPr>
        <w:t>ppt.</w:t>
      </w:r>
      <w:r w:rsidR="007F22A7">
        <w:rPr>
          <w:rFonts w:cs="Times New Roman"/>
        </w:rPr>
        <w:t xml:space="preserve"> </w:t>
      </w:r>
      <w:r>
        <w:rPr>
          <w:rFonts w:cs="Times New Roman"/>
        </w:rPr>
        <w:t>Due to sampling efforts being divided up this year between the regions</w:t>
      </w:r>
      <w:r w:rsidR="007F22A7">
        <w:rPr>
          <w:rFonts w:cs="Times New Roman"/>
        </w:rPr>
        <w:t xml:space="preserve"> and not having a dedicated crew</w:t>
      </w:r>
      <w:r>
        <w:rPr>
          <w:rFonts w:cs="Times New Roman"/>
        </w:rPr>
        <w:t>, species identification of shiners, minnows, and darters was not consistent</w:t>
      </w:r>
      <w:r w:rsidR="007F22A7">
        <w:rPr>
          <w:rFonts w:cs="Times New Roman"/>
        </w:rPr>
        <w:t xml:space="preserve"> and were not included in species composition or counts. Electrofishing efforts of most </w:t>
      </w:r>
      <w:r w:rsidR="007F22A7">
        <w:rPr>
          <w:rFonts w:cs="Times New Roman"/>
        </w:rPr>
        <w:lastRenderedPageBreak/>
        <w:t xml:space="preserve">abundant species totaled </w:t>
      </w:r>
      <w:del w:id="56" w:author="Erica Schmidt" w:date="2025-09-23T09:38:00Z" w16du:dateUtc="2025-09-23T13:38:00Z">
        <w:r w:rsidR="007F22A7" w:rsidDel="00CF6EA1">
          <w:rPr>
            <w:rFonts w:cs="Times New Roman"/>
          </w:rPr>
          <w:delText>3,832</w:delText>
        </w:r>
      </w:del>
      <w:ins w:id="57" w:author="Erica Schmidt" w:date="2025-10-02T10:24:00Z" w16du:dateUtc="2025-10-02T14:24:00Z">
        <w:r w:rsidR="00096E5A">
          <w:rPr>
            <w:rFonts w:cs="Times New Roman"/>
          </w:rPr>
          <w:t>1994</w:t>
        </w:r>
      </w:ins>
      <w:r w:rsidR="007F22A7">
        <w:rPr>
          <w:rFonts w:cs="Times New Roman"/>
        </w:rPr>
        <w:t xml:space="preserve"> fish</w:t>
      </w:r>
      <w:r w:rsidR="0018595A">
        <w:rPr>
          <w:rFonts w:cs="Times New Roman"/>
        </w:rPr>
        <w:t xml:space="preserve"> (Figure 3).</w:t>
      </w:r>
      <w:r w:rsidR="005368C1">
        <w:rPr>
          <w:rFonts w:cs="Times New Roman"/>
        </w:rPr>
        <w:t xml:space="preserve"> </w:t>
      </w:r>
      <w:del w:id="58" w:author="Erica Schmidt" w:date="2025-09-23T09:39:00Z" w16du:dateUtc="2025-09-23T13:39:00Z">
        <w:r w:rsidR="005368C1" w:rsidDel="00CF6EA1">
          <w:rPr>
            <w:rFonts w:cs="Times New Roman"/>
          </w:rPr>
          <w:delText>(*Note: the dissolved oxygen probe on the water quality instrument</w:delText>
        </w:r>
        <w:r w:rsidR="005075FD" w:rsidDel="00CF6EA1">
          <w:rPr>
            <w:rFonts w:cs="Times New Roman"/>
          </w:rPr>
          <w:delText xml:space="preserve"> </w:delText>
        </w:r>
        <w:r w:rsidR="005368C1" w:rsidDel="00CF6EA1">
          <w:rPr>
            <w:rFonts w:cs="Times New Roman"/>
          </w:rPr>
          <w:delText xml:space="preserve">was dying during sampling trips at the start of the season, resulting in very low—and likely inaccurate—dissolved oxygen readings).  </w:delText>
        </w:r>
      </w:del>
      <w:ins w:id="59" w:author="Erica Schmidt" w:date="2025-09-23T09:39:00Z" w16du:dateUtc="2025-09-23T13:39:00Z">
        <w:r w:rsidR="00CF6EA1">
          <w:rPr>
            <w:rFonts w:cs="Times New Roman"/>
          </w:rPr>
          <w:t xml:space="preserve">Water quality was not taken at majority of Santee sites this year due to a broken YSI meter. </w:t>
        </w:r>
      </w:ins>
    </w:p>
    <w:tbl>
      <w:tblPr>
        <w:tblW w:w="10767" w:type="dxa"/>
        <w:tblInd w:w="-5" w:type="dxa"/>
        <w:tblLook w:val="04A0" w:firstRow="1" w:lastRow="0" w:firstColumn="1" w:lastColumn="0" w:noHBand="0" w:noVBand="1"/>
      </w:tblPr>
      <w:tblGrid>
        <w:gridCol w:w="2426"/>
        <w:gridCol w:w="775"/>
        <w:gridCol w:w="1751"/>
        <w:gridCol w:w="1967"/>
        <w:gridCol w:w="1924"/>
        <w:gridCol w:w="1924"/>
        <w:tblGridChange w:id="60">
          <w:tblGrid>
            <w:gridCol w:w="5"/>
            <w:gridCol w:w="2421"/>
            <w:gridCol w:w="775"/>
            <w:gridCol w:w="184"/>
            <w:gridCol w:w="1080"/>
            <w:gridCol w:w="487"/>
            <w:gridCol w:w="1953"/>
            <w:gridCol w:w="14"/>
            <w:gridCol w:w="1924"/>
            <w:gridCol w:w="802"/>
            <w:gridCol w:w="1122"/>
            <w:gridCol w:w="1558"/>
            <w:gridCol w:w="2680"/>
          </w:tblGrid>
        </w:tblGridChange>
      </w:tblGrid>
      <w:tr w:rsidR="00096E5A" w14:paraId="2A8875AC" w14:textId="77777777" w:rsidTr="00096E5A">
        <w:trPr>
          <w:trHeight w:val="266"/>
          <w:ins w:id="61" w:author="Erica Schmidt" w:date="2025-10-02T10:24:00Z" w16du:dateUtc="2025-10-02T14:24:00Z"/>
        </w:trPr>
        <w:tc>
          <w:tcPr>
            <w:tcW w:w="2426" w:type="dxa"/>
            <w:tcBorders>
              <w:top w:val="single" w:sz="4" w:space="0" w:color="auto"/>
              <w:left w:val="single" w:sz="4" w:space="0" w:color="auto"/>
              <w:bottom w:val="single" w:sz="4" w:space="0" w:color="auto"/>
              <w:right w:val="single" w:sz="4" w:space="0" w:color="auto"/>
            </w:tcBorders>
            <w:shd w:val="clear" w:color="000000" w:fill="83E28E"/>
            <w:noWrap/>
            <w:vAlign w:val="bottom"/>
            <w:hideMark/>
          </w:tcPr>
          <w:p w14:paraId="7CEC988A" w14:textId="77777777" w:rsidR="00096E5A" w:rsidRPr="00096E5A" w:rsidRDefault="00096E5A">
            <w:pPr>
              <w:widowControl/>
              <w:rPr>
                <w:ins w:id="62" w:author="Erica Schmidt" w:date="2025-10-02T10:24:00Z" w16du:dateUtc="2025-10-02T14:24:00Z"/>
                <w:rFonts w:ascii="Times New Roman" w:hAnsi="Times New Roman" w:cs="Times New Roman"/>
                <w:b/>
                <w:bCs/>
                <w:color w:val="000000"/>
                <w:sz w:val="20"/>
                <w:szCs w:val="20"/>
                <w:rPrChange w:id="63" w:author="Erica Schmidt" w:date="2025-10-02T10:25:00Z" w16du:dateUtc="2025-10-02T14:25:00Z">
                  <w:rPr>
                    <w:ins w:id="64" w:author="Erica Schmidt" w:date="2025-10-02T10:24:00Z" w16du:dateUtc="2025-10-02T14:24:00Z"/>
                    <w:rFonts w:ascii="Aptos Narrow" w:hAnsi="Aptos Narrow"/>
                    <w:b/>
                    <w:bCs/>
                    <w:color w:val="000000"/>
                  </w:rPr>
                </w:rPrChange>
              </w:rPr>
            </w:pPr>
            <w:ins w:id="65" w:author="Erica Schmidt" w:date="2025-10-02T10:24:00Z" w16du:dateUtc="2025-10-02T14:24:00Z">
              <w:r w:rsidRPr="00096E5A">
                <w:rPr>
                  <w:rFonts w:ascii="Times New Roman" w:hAnsi="Times New Roman" w:cs="Times New Roman"/>
                  <w:b/>
                  <w:bCs/>
                  <w:color w:val="000000"/>
                  <w:sz w:val="20"/>
                  <w:szCs w:val="20"/>
                  <w:rPrChange w:id="66" w:author="Erica Schmidt" w:date="2025-10-02T10:25:00Z" w16du:dateUtc="2025-10-02T14:25:00Z">
                    <w:rPr>
                      <w:rFonts w:ascii="Aptos Narrow" w:hAnsi="Aptos Narrow"/>
                      <w:b/>
                      <w:bCs/>
                      <w:color w:val="000000"/>
                    </w:rPr>
                  </w:rPrChange>
                </w:rPr>
                <w:t>Sampling Location</w:t>
              </w:r>
            </w:ins>
          </w:p>
        </w:tc>
        <w:tc>
          <w:tcPr>
            <w:tcW w:w="775" w:type="dxa"/>
            <w:tcBorders>
              <w:top w:val="single" w:sz="4" w:space="0" w:color="auto"/>
              <w:left w:val="nil"/>
              <w:bottom w:val="single" w:sz="4" w:space="0" w:color="auto"/>
              <w:right w:val="nil"/>
            </w:tcBorders>
            <w:shd w:val="clear" w:color="000000" w:fill="83E28E"/>
            <w:noWrap/>
            <w:vAlign w:val="bottom"/>
            <w:hideMark/>
          </w:tcPr>
          <w:p w14:paraId="1BA4E00B" w14:textId="77777777" w:rsidR="00096E5A" w:rsidRPr="00096E5A" w:rsidRDefault="00096E5A">
            <w:pPr>
              <w:rPr>
                <w:ins w:id="67" w:author="Erica Schmidt" w:date="2025-10-02T10:24:00Z" w16du:dateUtc="2025-10-02T14:24:00Z"/>
                <w:rFonts w:ascii="Times New Roman" w:hAnsi="Times New Roman" w:cs="Times New Roman"/>
                <w:b/>
                <w:bCs/>
                <w:color w:val="000000"/>
                <w:sz w:val="20"/>
                <w:szCs w:val="20"/>
                <w:rPrChange w:id="68" w:author="Erica Schmidt" w:date="2025-10-02T10:25:00Z" w16du:dateUtc="2025-10-02T14:25:00Z">
                  <w:rPr>
                    <w:ins w:id="69" w:author="Erica Schmidt" w:date="2025-10-02T10:24:00Z" w16du:dateUtc="2025-10-02T14:24:00Z"/>
                    <w:rFonts w:ascii="Aptos Narrow" w:hAnsi="Aptos Narrow"/>
                    <w:b/>
                    <w:bCs/>
                    <w:color w:val="000000"/>
                  </w:rPr>
                </w:rPrChange>
              </w:rPr>
            </w:pPr>
            <w:ins w:id="70" w:author="Erica Schmidt" w:date="2025-10-02T10:24:00Z" w16du:dateUtc="2025-10-02T14:24:00Z">
              <w:r w:rsidRPr="00096E5A">
                <w:rPr>
                  <w:rFonts w:ascii="Times New Roman" w:hAnsi="Times New Roman" w:cs="Times New Roman"/>
                  <w:b/>
                  <w:bCs/>
                  <w:color w:val="000000"/>
                  <w:sz w:val="20"/>
                  <w:szCs w:val="20"/>
                  <w:rPrChange w:id="71" w:author="Erica Schmidt" w:date="2025-10-02T10:25:00Z" w16du:dateUtc="2025-10-02T14:25:00Z">
                    <w:rPr>
                      <w:rFonts w:ascii="Aptos Narrow" w:hAnsi="Aptos Narrow"/>
                      <w:b/>
                      <w:bCs/>
                      <w:color w:val="000000"/>
                    </w:rPr>
                  </w:rPrChange>
                </w:rPr>
                <w:t> </w:t>
              </w:r>
            </w:ins>
          </w:p>
        </w:tc>
        <w:tc>
          <w:tcPr>
            <w:tcW w:w="1751" w:type="dxa"/>
            <w:tcBorders>
              <w:top w:val="single" w:sz="4" w:space="0" w:color="auto"/>
              <w:left w:val="single" w:sz="4" w:space="0" w:color="auto"/>
              <w:bottom w:val="single" w:sz="4" w:space="0" w:color="auto"/>
              <w:right w:val="single" w:sz="4" w:space="0" w:color="auto"/>
            </w:tcBorders>
            <w:shd w:val="clear" w:color="000000" w:fill="83E28E"/>
            <w:noWrap/>
            <w:vAlign w:val="bottom"/>
            <w:hideMark/>
          </w:tcPr>
          <w:p w14:paraId="1F33CDDB" w14:textId="77777777" w:rsidR="00096E5A" w:rsidRPr="00096E5A" w:rsidRDefault="00096E5A">
            <w:pPr>
              <w:rPr>
                <w:ins w:id="72" w:author="Erica Schmidt" w:date="2025-10-02T10:24:00Z" w16du:dateUtc="2025-10-02T14:24:00Z"/>
                <w:rFonts w:ascii="Times New Roman" w:hAnsi="Times New Roman" w:cs="Times New Roman"/>
                <w:b/>
                <w:bCs/>
                <w:color w:val="000000"/>
                <w:sz w:val="20"/>
                <w:szCs w:val="20"/>
                <w:rPrChange w:id="73" w:author="Erica Schmidt" w:date="2025-10-02T10:25:00Z" w16du:dateUtc="2025-10-02T14:25:00Z">
                  <w:rPr>
                    <w:ins w:id="74" w:author="Erica Schmidt" w:date="2025-10-02T10:24:00Z" w16du:dateUtc="2025-10-02T14:24:00Z"/>
                    <w:rFonts w:ascii="Aptos Narrow" w:hAnsi="Aptos Narrow"/>
                    <w:b/>
                    <w:bCs/>
                    <w:color w:val="000000"/>
                  </w:rPr>
                </w:rPrChange>
              </w:rPr>
            </w:pPr>
            <w:ins w:id="75" w:author="Erica Schmidt" w:date="2025-10-02T10:24:00Z" w16du:dateUtc="2025-10-02T14:24:00Z">
              <w:r w:rsidRPr="00096E5A">
                <w:rPr>
                  <w:rFonts w:ascii="Times New Roman" w:hAnsi="Times New Roman" w:cs="Times New Roman"/>
                  <w:b/>
                  <w:bCs/>
                  <w:color w:val="000000"/>
                  <w:sz w:val="20"/>
                  <w:szCs w:val="20"/>
                  <w:rPrChange w:id="76" w:author="Erica Schmidt" w:date="2025-10-02T10:25:00Z" w16du:dateUtc="2025-10-02T14:25:00Z">
                    <w:rPr>
                      <w:rFonts w:ascii="Aptos Narrow" w:hAnsi="Aptos Narrow"/>
                      <w:b/>
                      <w:bCs/>
                      <w:color w:val="000000"/>
                    </w:rPr>
                  </w:rPrChange>
                </w:rPr>
                <w:t># Sampling Trips</w:t>
              </w:r>
            </w:ins>
          </w:p>
        </w:tc>
        <w:tc>
          <w:tcPr>
            <w:tcW w:w="1967" w:type="dxa"/>
            <w:tcBorders>
              <w:top w:val="single" w:sz="4" w:space="0" w:color="auto"/>
              <w:left w:val="nil"/>
              <w:bottom w:val="single" w:sz="4" w:space="0" w:color="auto"/>
              <w:right w:val="nil"/>
            </w:tcBorders>
            <w:shd w:val="clear" w:color="000000" w:fill="83E28E"/>
            <w:noWrap/>
            <w:vAlign w:val="bottom"/>
            <w:hideMark/>
          </w:tcPr>
          <w:p w14:paraId="216D0574" w14:textId="77777777" w:rsidR="00096E5A" w:rsidRPr="00096E5A" w:rsidRDefault="00096E5A">
            <w:pPr>
              <w:rPr>
                <w:ins w:id="77" w:author="Erica Schmidt" w:date="2025-10-02T10:24:00Z" w16du:dateUtc="2025-10-02T14:24:00Z"/>
                <w:rFonts w:ascii="Times New Roman" w:hAnsi="Times New Roman" w:cs="Times New Roman"/>
                <w:b/>
                <w:bCs/>
                <w:color w:val="000000"/>
                <w:sz w:val="20"/>
                <w:szCs w:val="20"/>
                <w:rPrChange w:id="78" w:author="Erica Schmidt" w:date="2025-10-02T10:25:00Z" w16du:dateUtc="2025-10-02T14:25:00Z">
                  <w:rPr>
                    <w:ins w:id="79" w:author="Erica Schmidt" w:date="2025-10-02T10:24:00Z" w16du:dateUtc="2025-10-02T14:24:00Z"/>
                    <w:rFonts w:ascii="Aptos Narrow" w:hAnsi="Aptos Narrow"/>
                    <w:b/>
                    <w:bCs/>
                    <w:color w:val="000000"/>
                  </w:rPr>
                </w:rPrChange>
              </w:rPr>
            </w:pPr>
            <w:ins w:id="80" w:author="Erica Schmidt" w:date="2025-10-02T10:24:00Z" w16du:dateUtc="2025-10-02T14:24:00Z">
              <w:r w:rsidRPr="00096E5A">
                <w:rPr>
                  <w:rFonts w:ascii="Times New Roman" w:hAnsi="Times New Roman" w:cs="Times New Roman"/>
                  <w:b/>
                  <w:bCs/>
                  <w:color w:val="000000"/>
                  <w:sz w:val="20"/>
                  <w:szCs w:val="20"/>
                  <w:rPrChange w:id="81" w:author="Erica Schmidt" w:date="2025-10-02T10:25:00Z" w16du:dateUtc="2025-10-02T14:25:00Z">
                    <w:rPr>
                      <w:rFonts w:ascii="Aptos Narrow" w:hAnsi="Aptos Narrow"/>
                      <w:b/>
                      <w:bCs/>
                      <w:color w:val="000000"/>
                    </w:rPr>
                  </w:rPrChange>
                </w:rPr>
                <w:t>Total Pedal Time (s)</w:t>
              </w:r>
            </w:ins>
          </w:p>
        </w:tc>
        <w:tc>
          <w:tcPr>
            <w:tcW w:w="1924" w:type="dxa"/>
            <w:tcBorders>
              <w:top w:val="single" w:sz="4" w:space="0" w:color="auto"/>
              <w:left w:val="single" w:sz="4" w:space="0" w:color="auto"/>
              <w:bottom w:val="single" w:sz="4" w:space="0" w:color="auto"/>
              <w:right w:val="single" w:sz="4" w:space="0" w:color="auto"/>
            </w:tcBorders>
            <w:shd w:val="clear" w:color="000000" w:fill="83E28E"/>
            <w:noWrap/>
            <w:vAlign w:val="bottom"/>
            <w:hideMark/>
          </w:tcPr>
          <w:p w14:paraId="6E770423" w14:textId="77777777" w:rsidR="00096E5A" w:rsidRPr="00096E5A" w:rsidRDefault="00096E5A">
            <w:pPr>
              <w:rPr>
                <w:ins w:id="82" w:author="Erica Schmidt" w:date="2025-10-02T10:24:00Z" w16du:dateUtc="2025-10-02T14:24:00Z"/>
                <w:rFonts w:ascii="Times New Roman" w:hAnsi="Times New Roman" w:cs="Times New Roman"/>
                <w:b/>
                <w:bCs/>
                <w:color w:val="000000"/>
                <w:sz w:val="20"/>
                <w:szCs w:val="20"/>
                <w:rPrChange w:id="83" w:author="Erica Schmidt" w:date="2025-10-02T10:25:00Z" w16du:dateUtc="2025-10-02T14:25:00Z">
                  <w:rPr>
                    <w:ins w:id="84" w:author="Erica Schmidt" w:date="2025-10-02T10:24:00Z" w16du:dateUtc="2025-10-02T14:24:00Z"/>
                    <w:rFonts w:ascii="Aptos Narrow" w:hAnsi="Aptos Narrow"/>
                    <w:b/>
                    <w:bCs/>
                    <w:color w:val="000000"/>
                  </w:rPr>
                </w:rPrChange>
              </w:rPr>
            </w:pPr>
            <w:ins w:id="85" w:author="Erica Schmidt" w:date="2025-10-02T10:24:00Z" w16du:dateUtc="2025-10-02T14:24:00Z">
              <w:r w:rsidRPr="00096E5A">
                <w:rPr>
                  <w:rFonts w:ascii="Times New Roman" w:hAnsi="Times New Roman" w:cs="Times New Roman"/>
                  <w:b/>
                  <w:bCs/>
                  <w:color w:val="000000"/>
                  <w:sz w:val="20"/>
                  <w:szCs w:val="20"/>
                  <w:rPrChange w:id="86" w:author="Erica Schmidt" w:date="2025-10-02T10:25:00Z" w16du:dateUtc="2025-10-02T14:25:00Z">
                    <w:rPr>
                      <w:rFonts w:ascii="Aptos Narrow" w:hAnsi="Aptos Narrow"/>
                      <w:b/>
                      <w:bCs/>
                      <w:color w:val="000000"/>
                    </w:rPr>
                  </w:rPrChange>
                </w:rPr>
                <w:t># AMS</w:t>
              </w:r>
            </w:ins>
          </w:p>
        </w:tc>
        <w:tc>
          <w:tcPr>
            <w:tcW w:w="1924" w:type="dxa"/>
            <w:tcBorders>
              <w:top w:val="single" w:sz="4" w:space="0" w:color="auto"/>
              <w:left w:val="nil"/>
              <w:bottom w:val="single" w:sz="4" w:space="0" w:color="auto"/>
              <w:right w:val="single" w:sz="4" w:space="0" w:color="auto"/>
            </w:tcBorders>
            <w:shd w:val="clear" w:color="000000" w:fill="83E28E"/>
            <w:noWrap/>
            <w:vAlign w:val="bottom"/>
            <w:hideMark/>
          </w:tcPr>
          <w:p w14:paraId="66E69A1D" w14:textId="77777777" w:rsidR="00096E5A" w:rsidRPr="00096E5A" w:rsidRDefault="00096E5A">
            <w:pPr>
              <w:rPr>
                <w:ins w:id="87" w:author="Erica Schmidt" w:date="2025-10-02T10:24:00Z" w16du:dateUtc="2025-10-02T14:24:00Z"/>
                <w:rFonts w:ascii="Times New Roman" w:hAnsi="Times New Roman" w:cs="Times New Roman"/>
                <w:b/>
                <w:bCs/>
                <w:color w:val="000000"/>
                <w:sz w:val="20"/>
                <w:szCs w:val="20"/>
                <w:rPrChange w:id="88" w:author="Erica Schmidt" w:date="2025-10-02T10:25:00Z" w16du:dateUtc="2025-10-02T14:25:00Z">
                  <w:rPr>
                    <w:ins w:id="89" w:author="Erica Schmidt" w:date="2025-10-02T10:24:00Z" w16du:dateUtc="2025-10-02T14:24:00Z"/>
                    <w:rFonts w:ascii="Aptos Narrow" w:hAnsi="Aptos Narrow"/>
                    <w:b/>
                    <w:bCs/>
                    <w:color w:val="000000"/>
                  </w:rPr>
                </w:rPrChange>
              </w:rPr>
            </w:pPr>
            <w:ins w:id="90" w:author="Erica Schmidt" w:date="2025-10-02T10:24:00Z" w16du:dateUtc="2025-10-02T14:24:00Z">
              <w:r w:rsidRPr="00096E5A">
                <w:rPr>
                  <w:rFonts w:ascii="Times New Roman" w:hAnsi="Times New Roman" w:cs="Times New Roman"/>
                  <w:b/>
                  <w:bCs/>
                  <w:color w:val="000000"/>
                  <w:sz w:val="20"/>
                  <w:szCs w:val="20"/>
                  <w:rPrChange w:id="91" w:author="Erica Schmidt" w:date="2025-10-02T10:25:00Z" w16du:dateUtc="2025-10-02T14:25:00Z">
                    <w:rPr>
                      <w:rFonts w:ascii="Aptos Narrow" w:hAnsi="Aptos Narrow"/>
                      <w:b/>
                      <w:bCs/>
                      <w:color w:val="000000"/>
                    </w:rPr>
                  </w:rPrChange>
                </w:rPr>
                <w:t>CPUE (#AMS/minute)</w:t>
              </w:r>
            </w:ins>
          </w:p>
        </w:tc>
      </w:tr>
      <w:tr w:rsidR="00096E5A" w14:paraId="7B4E4A80" w14:textId="77777777" w:rsidTr="00096E5A">
        <w:tblPrEx>
          <w:tblW w:w="10767" w:type="dxa"/>
          <w:tblInd w:w="-5" w:type="dxa"/>
          <w:tblPrExChange w:id="92" w:author="Erica Schmidt" w:date="2025-10-02T10:24:00Z" w16du:dateUtc="2025-10-02T14:24:00Z">
            <w:tblPrEx>
              <w:tblW w:w="15000" w:type="dxa"/>
            </w:tblPrEx>
          </w:tblPrExChange>
        </w:tblPrEx>
        <w:trPr>
          <w:trHeight w:val="266"/>
          <w:ins w:id="93" w:author="Erica Schmidt" w:date="2025-10-02T10:24:00Z" w16du:dateUtc="2025-10-02T14:24:00Z"/>
          <w:trPrChange w:id="94"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95"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72589C93" w14:textId="77777777" w:rsidR="00096E5A" w:rsidRPr="00096E5A" w:rsidRDefault="00096E5A">
            <w:pPr>
              <w:rPr>
                <w:ins w:id="96" w:author="Erica Schmidt" w:date="2025-10-02T10:24:00Z" w16du:dateUtc="2025-10-02T14:24:00Z"/>
                <w:rFonts w:ascii="Times New Roman" w:hAnsi="Times New Roman" w:cs="Times New Roman"/>
                <w:b/>
                <w:bCs/>
                <w:color w:val="000000"/>
                <w:sz w:val="20"/>
                <w:szCs w:val="20"/>
                <w:rPrChange w:id="97" w:author="Erica Schmidt" w:date="2025-10-02T10:25:00Z" w16du:dateUtc="2025-10-02T14:25:00Z">
                  <w:rPr>
                    <w:ins w:id="98" w:author="Erica Schmidt" w:date="2025-10-02T10:24:00Z" w16du:dateUtc="2025-10-02T14:24:00Z"/>
                    <w:rFonts w:ascii="Aptos Narrow" w:hAnsi="Aptos Narrow"/>
                    <w:b/>
                    <w:bCs/>
                    <w:color w:val="000000"/>
                  </w:rPr>
                </w:rPrChange>
              </w:rPr>
            </w:pPr>
            <w:ins w:id="99" w:author="Erica Schmidt" w:date="2025-10-02T10:24:00Z" w16du:dateUtc="2025-10-02T14:24:00Z">
              <w:r w:rsidRPr="00096E5A">
                <w:rPr>
                  <w:rFonts w:ascii="Times New Roman" w:hAnsi="Times New Roman" w:cs="Times New Roman"/>
                  <w:b/>
                  <w:bCs/>
                  <w:color w:val="000000"/>
                  <w:sz w:val="20"/>
                  <w:szCs w:val="20"/>
                  <w:rPrChange w:id="100" w:author="Erica Schmidt" w:date="2025-10-02T10:25:00Z" w16du:dateUtc="2025-10-02T14:25:00Z">
                    <w:rPr>
                      <w:rFonts w:ascii="Aptos Narrow" w:hAnsi="Aptos Narrow"/>
                      <w:b/>
                      <w:bCs/>
                      <w:color w:val="000000"/>
                    </w:rPr>
                  </w:rPrChange>
                </w:rPr>
                <w:t>Congaree River</w:t>
              </w:r>
            </w:ins>
          </w:p>
        </w:tc>
        <w:tc>
          <w:tcPr>
            <w:tcW w:w="775" w:type="dxa"/>
            <w:tcBorders>
              <w:top w:val="nil"/>
              <w:left w:val="nil"/>
              <w:bottom w:val="nil"/>
              <w:right w:val="nil"/>
            </w:tcBorders>
            <w:noWrap/>
            <w:vAlign w:val="bottom"/>
            <w:hideMark/>
            <w:tcPrChange w:id="101" w:author="Erica Schmidt" w:date="2025-10-02T10:24:00Z" w16du:dateUtc="2025-10-02T14:24:00Z">
              <w:tcPr>
                <w:tcW w:w="1080" w:type="dxa"/>
                <w:tcBorders>
                  <w:top w:val="nil"/>
                  <w:left w:val="nil"/>
                  <w:bottom w:val="nil"/>
                  <w:right w:val="nil"/>
                </w:tcBorders>
                <w:noWrap/>
                <w:vAlign w:val="bottom"/>
                <w:hideMark/>
              </w:tcPr>
            </w:tcPrChange>
          </w:tcPr>
          <w:p w14:paraId="4C7B9F13" w14:textId="77777777" w:rsidR="00096E5A" w:rsidRPr="00096E5A" w:rsidRDefault="00096E5A">
            <w:pPr>
              <w:rPr>
                <w:ins w:id="102" w:author="Erica Schmidt" w:date="2025-10-02T10:24:00Z" w16du:dateUtc="2025-10-02T14:24:00Z"/>
                <w:rFonts w:ascii="Times New Roman" w:hAnsi="Times New Roman" w:cs="Times New Roman"/>
                <w:b/>
                <w:bCs/>
                <w:color w:val="000000"/>
                <w:sz w:val="20"/>
                <w:szCs w:val="20"/>
                <w:rPrChange w:id="103" w:author="Erica Schmidt" w:date="2025-10-02T10:25:00Z" w16du:dateUtc="2025-10-02T14:25:00Z">
                  <w:rPr>
                    <w:ins w:id="104" w:author="Erica Schmidt" w:date="2025-10-02T10:24:00Z" w16du:dateUtc="2025-10-02T14:24:00Z"/>
                    <w:rFonts w:ascii="Aptos Narrow" w:hAnsi="Aptos Narrow"/>
                    <w:b/>
                    <w:bCs/>
                    <w:color w:val="000000"/>
                  </w:rPr>
                </w:rPrChange>
              </w:rPr>
            </w:pPr>
          </w:p>
        </w:tc>
        <w:tc>
          <w:tcPr>
            <w:tcW w:w="1751" w:type="dxa"/>
            <w:tcBorders>
              <w:top w:val="nil"/>
              <w:left w:val="single" w:sz="4" w:space="0" w:color="auto"/>
              <w:bottom w:val="nil"/>
              <w:right w:val="single" w:sz="4" w:space="0" w:color="auto"/>
            </w:tcBorders>
            <w:noWrap/>
            <w:vAlign w:val="bottom"/>
            <w:hideMark/>
            <w:tcPrChange w:id="105"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3D92767E" w14:textId="77777777" w:rsidR="00096E5A" w:rsidRPr="00096E5A" w:rsidRDefault="00096E5A">
            <w:pPr>
              <w:rPr>
                <w:ins w:id="106" w:author="Erica Schmidt" w:date="2025-10-02T10:24:00Z" w16du:dateUtc="2025-10-02T14:24:00Z"/>
                <w:rFonts w:ascii="Times New Roman" w:hAnsi="Times New Roman" w:cs="Times New Roman"/>
                <w:color w:val="000000"/>
                <w:sz w:val="20"/>
                <w:szCs w:val="20"/>
                <w:rPrChange w:id="107" w:author="Erica Schmidt" w:date="2025-10-02T10:25:00Z" w16du:dateUtc="2025-10-02T14:25:00Z">
                  <w:rPr>
                    <w:ins w:id="108" w:author="Erica Schmidt" w:date="2025-10-02T10:24:00Z" w16du:dateUtc="2025-10-02T14:24:00Z"/>
                    <w:rFonts w:ascii="Aptos Narrow" w:hAnsi="Aptos Narrow"/>
                    <w:color w:val="000000"/>
                  </w:rPr>
                </w:rPrChange>
              </w:rPr>
            </w:pPr>
            <w:ins w:id="109" w:author="Erica Schmidt" w:date="2025-10-02T10:24:00Z" w16du:dateUtc="2025-10-02T14:24:00Z">
              <w:r w:rsidRPr="00096E5A">
                <w:rPr>
                  <w:rFonts w:ascii="Times New Roman" w:hAnsi="Times New Roman" w:cs="Times New Roman"/>
                  <w:color w:val="000000"/>
                  <w:sz w:val="20"/>
                  <w:szCs w:val="20"/>
                  <w:rPrChange w:id="110" w:author="Erica Schmidt" w:date="2025-10-02T10:25:00Z" w16du:dateUtc="2025-10-02T14:25:00Z">
                    <w:rPr>
                      <w:rFonts w:ascii="Aptos Narrow" w:hAnsi="Aptos Narrow"/>
                      <w:color w:val="000000"/>
                    </w:rPr>
                  </w:rPrChange>
                </w:rPr>
                <w:t> </w:t>
              </w:r>
            </w:ins>
          </w:p>
        </w:tc>
        <w:tc>
          <w:tcPr>
            <w:tcW w:w="1967" w:type="dxa"/>
            <w:tcBorders>
              <w:top w:val="nil"/>
              <w:left w:val="nil"/>
              <w:bottom w:val="nil"/>
              <w:right w:val="nil"/>
            </w:tcBorders>
            <w:noWrap/>
            <w:vAlign w:val="bottom"/>
            <w:hideMark/>
            <w:tcPrChange w:id="111" w:author="Erica Schmidt" w:date="2025-10-02T10:24:00Z" w16du:dateUtc="2025-10-02T14:24:00Z">
              <w:tcPr>
                <w:tcW w:w="2740" w:type="dxa"/>
                <w:gridSpan w:val="3"/>
                <w:tcBorders>
                  <w:top w:val="nil"/>
                  <w:left w:val="nil"/>
                  <w:bottom w:val="nil"/>
                  <w:right w:val="nil"/>
                </w:tcBorders>
                <w:noWrap/>
                <w:vAlign w:val="bottom"/>
                <w:hideMark/>
              </w:tcPr>
            </w:tcPrChange>
          </w:tcPr>
          <w:p w14:paraId="36D88A67" w14:textId="77777777" w:rsidR="00096E5A" w:rsidRPr="00096E5A" w:rsidRDefault="00096E5A">
            <w:pPr>
              <w:rPr>
                <w:ins w:id="112" w:author="Erica Schmidt" w:date="2025-10-02T10:24:00Z" w16du:dateUtc="2025-10-02T14:24:00Z"/>
                <w:rFonts w:ascii="Times New Roman" w:hAnsi="Times New Roman" w:cs="Times New Roman"/>
                <w:color w:val="000000"/>
                <w:sz w:val="20"/>
                <w:szCs w:val="20"/>
                <w:rPrChange w:id="113" w:author="Erica Schmidt" w:date="2025-10-02T10:25:00Z" w16du:dateUtc="2025-10-02T14:25:00Z">
                  <w:rPr>
                    <w:ins w:id="114" w:author="Erica Schmidt" w:date="2025-10-02T10:24:00Z" w16du:dateUtc="2025-10-02T14:24:00Z"/>
                    <w:rFonts w:ascii="Aptos Narrow" w:hAnsi="Aptos Narrow"/>
                    <w:color w:val="000000"/>
                  </w:rPr>
                </w:rPrChange>
              </w:rPr>
            </w:pPr>
          </w:p>
        </w:tc>
        <w:tc>
          <w:tcPr>
            <w:tcW w:w="1924" w:type="dxa"/>
            <w:tcBorders>
              <w:top w:val="nil"/>
              <w:left w:val="single" w:sz="4" w:space="0" w:color="auto"/>
              <w:bottom w:val="nil"/>
              <w:right w:val="single" w:sz="4" w:space="0" w:color="auto"/>
            </w:tcBorders>
            <w:noWrap/>
            <w:vAlign w:val="bottom"/>
            <w:hideMark/>
            <w:tcPrChange w:id="115"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2C4267F6" w14:textId="77777777" w:rsidR="00096E5A" w:rsidRPr="00096E5A" w:rsidRDefault="00096E5A">
            <w:pPr>
              <w:rPr>
                <w:ins w:id="116" w:author="Erica Schmidt" w:date="2025-10-02T10:24:00Z" w16du:dateUtc="2025-10-02T14:24:00Z"/>
                <w:rFonts w:ascii="Times New Roman" w:hAnsi="Times New Roman" w:cs="Times New Roman"/>
                <w:color w:val="000000"/>
                <w:sz w:val="20"/>
                <w:szCs w:val="20"/>
                <w:rPrChange w:id="117" w:author="Erica Schmidt" w:date="2025-10-02T10:25:00Z" w16du:dateUtc="2025-10-02T14:25:00Z">
                  <w:rPr>
                    <w:ins w:id="118" w:author="Erica Schmidt" w:date="2025-10-02T10:24:00Z" w16du:dateUtc="2025-10-02T14:24:00Z"/>
                    <w:rFonts w:ascii="Aptos Narrow" w:hAnsi="Aptos Narrow"/>
                    <w:color w:val="000000"/>
                  </w:rPr>
                </w:rPrChange>
              </w:rPr>
            </w:pPr>
            <w:ins w:id="119" w:author="Erica Schmidt" w:date="2025-10-02T10:24:00Z" w16du:dateUtc="2025-10-02T14:24:00Z">
              <w:r w:rsidRPr="00096E5A">
                <w:rPr>
                  <w:rFonts w:ascii="Times New Roman" w:hAnsi="Times New Roman" w:cs="Times New Roman"/>
                  <w:color w:val="000000"/>
                  <w:sz w:val="20"/>
                  <w:szCs w:val="20"/>
                  <w:rPrChange w:id="120" w:author="Erica Schmidt" w:date="2025-10-02T10:25:00Z" w16du:dateUtc="2025-10-02T14:25:00Z">
                    <w:rPr>
                      <w:rFonts w:ascii="Aptos Narrow" w:hAnsi="Aptos Narrow"/>
                      <w:color w:val="000000"/>
                    </w:rPr>
                  </w:rPrChange>
                </w:rPr>
                <w:t> </w:t>
              </w:r>
            </w:ins>
          </w:p>
        </w:tc>
        <w:tc>
          <w:tcPr>
            <w:tcW w:w="1924" w:type="dxa"/>
            <w:tcBorders>
              <w:top w:val="nil"/>
              <w:left w:val="nil"/>
              <w:bottom w:val="nil"/>
              <w:right w:val="single" w:sz="4" w:space="0" w:color="auto"/>
            </w:tcBorders>
            <w:noWrap/>
            <w:vAlign w:val="bottom"/>
            <w:hideMark/>
            <w:tcPrChange w:id="121"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0A9B1A58" w14:textId="77777777" w:rsidR="00096E5A" w:rsidRPr="00096E5A" w:rsidRDefault="00096E5A">
            <w:pPr>
              <w:rPr>
                <w:ins w:id="122" w:author="Erica Schmidt" w:date="2025-10-02T10:24:00Z" w16du:dateUtc="2025-10-02T14:24:00Z"/>
                <w:rFonts w:ascii="Times New Roman" w:hAnsi="Times New Roman" w:cs="Times New Roman"/>
                <w:color w:val="000000"/>
                <w:sz w:val="20"/>
                <w:szCs w:val="20"/>
                <w:rPrChange w:id="123" w:author="Erica Schmidt" w:date="2025-10-02T10:25:00Z" w16du:dateUtc="2025-10-02T14:25:00Z">
                  <w:rPr>
                    <w:ins w:id="124" w:author="Erica Schmidt" w:date="2025-10-02T10:24:00Z" w16du:dateUtc="2025-10-02T14:24:00Z"/>
                    <w:rFonts w:ascii="Aptos Narrow" w:hAnsi="Aptos Narrow"/>
                    <w:color w:val="000000"/>
                  </w:rPr>
                </w:rPrChange>
              </w:rPr>
            </w:pPr>
            <w:ins w:id="125" w:author="Erica Schmidt" w:date="2025-10-02T10:24:00Z" w16du:dateUtc="2025-10-02T14:24:00Z">
              <w:r w:rsidRPr="00096E5A">
                <w:rPr>
                  <w:rFonts w:ascii="Times New Roman" w:hAnsi="Times New Roman" w:cs="Times New Roman"/>
                  <w:color w:val="000000"/>
                  <w:sz w:val="20"/>
                  <w:szCs w:val="20"/>
                  <w:rPrChange w:id="126" w:author="Erica Schmidt" w:date="2025-10-02T10:25:00Z" w16du:dateUtc="2025-10-02T14:25:00Z">
                    <w:rPr>
                      <w:rFonts w:ascii="Aptos Narrow" w:hAnsi="Aptos Narrow"/>
                      <w:color w:val="000000"/>
                    </w:rPr>
                  </w:rPrChange>
                </w:rPr>
                <w:t> </w:t>
              </w:r>
            </w:ins>
          </w:p>
        </w:tc>
      </w:tr>
      <w:tr w:rsidR="00096E5A" w14:paraId="4FCABEFC" w14:textId="77777777" w:rsidTr="00096E5A">
        <w:tblPrEx>
          <w:tblW w:w="10767" w:type="dxa"/>
          <w:tblInd w:w="-5" w:type="dxa"/>
          <w:tblPrExChange w:id="127" w:author="Erica Schmidt" w:date="2025-10-02T10:24:00Z" w16du:dateUtc="2025-10-02T14:24:00Z">
            <w:tblPrEx>
              <w:tblW w:w="15000" w:type="dxa"/>
            </w:tblPrEx>
          </w:tblPrExChange>
        </w:tblPrEx>
        <w:trPr>
          <w:trHeight w:val="266"/>
          <w:ins w:id="128" w:author="Erica Schmidt" w:date="2025-10-02T10:24:00Z" w16du:dateUtc="2025-10-02T14:24:00Z"/>
          <w:trPrChange w:id="129"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130"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058D1AF9" w14:textId="77777777" w:rsidR="00096E5A" w:rsidRPr="00096E5A" w:rsidRDefault="00096E5A">
            <w:pPr>
              <w:rPr>
                <w:ins w:id="131" w:author="Erica Schmidt" w:date="2025-10-02T10:24:00Z" w16du:dateUtc="2025-10-02T14:24:00Z"/>
                <w:rFonts w:ascii="Times New Roman" w:hAnsi="Times New Roman" w:cs="Times New Roman"/>
                <w:color w:val="000000"/>
                <w:sz w:val="20"/>
                <w:szCs w:val="20"/>
                <w:rPrChange w:id="132" w:author="Erica Schmidt" w:date="2025-10-02T10:25:00Z" w16du:dateUtc="2025-10-02T14:25:00Z">
                  <w:rPr>
                    <w:ins w:id="133" w:author="Erica Schmidt" w:date="2025-10-02T10:24:00Z" w16du:dateUtc="2025-10-02T14:24:00Z"/>
                    <w:rFonts w:ascii="Aptos Narrow" w:hAnsi="Aptos Narrow"/>
                    <w:color w:val="000000"/>
                  </w:rPr>
                </w:rPrChange>
              </w:rPr>
            </w:pPr>
            <w:ins w:id="134" w:author="Erica Schmidt" w:date="2025-10-02T10:24:00Z" w16du:dateUtc="2025-10-02T14:24:00Z">
              <w:r w:rsidRPr="00096E5A">
                <w:rPr>
                  <w:rFonts w:ascii="Times New Roman" w:hAnsi="Times New Roman" w:cs="Times New Roman"/>
                  <w:color w:val="000000"/>
                  <w:sz w:val="20"/>
                  <w:szCs w:val="20"/>
                  <w:rPrChange w:id="135" w:author="Erica Schmidt" w:date="2025-10-02T10:25:00Z" w16du:dateUtc="2025-10-02T14:25:00Z">
                    <w:rPr>
                      <w:rFonts w:ascii="Aptos Narrow" w:hAnsi="Aptos Narrow"/>
                      <w:color w:val="000000"/>
                    </w:rPr>
                  </w:rPrChange>
                </w:rPr>
                <w:t xml:space="preserve">Bar upstream of HWY 601 (E) </w:t>
              </w:r>
            </w:ins>
          </w:p>
        </w:tc>
        <w:tc>
          <w:tcPr>
            <w:tcW w:w="775" w:type="dxa"/>
            <w:tcBorders>
              <w:top w:val="nil"/>
              <w:left w:val="nil"/>
              <w:bottom w:val="nil"/>
              <w:right w:val="nil"/>
            </w:tcBorders>
            <w:noWrap/>
            <w:vAlign w:val="bottom"/>
            <w:hideMark/>
            <w:tcPrChange w:id="136" w:author="Erica Schmidt" w:date="2025-10-02T10:24:00Z" w16du:dateUtc="2025-10-02T14:24:00Z">
              <w:tcPr>
                <w:tcW w:w="1080" w:type="dxa"/>
                <w:tcBorders>
                  <w:top w:val="nil"/>
                  <w:left w:val="nil"/>
                  <w:bottom w:val="nil"/>
                  <w:right w:val="nil"/>
                </w:tcBorders>
                <w:noWrap/>
                <w:vAlign w:val="bottom"/>
                <w:hideMark/>
              </w:tcPr>
            </w:tcPrChange>
          </w:tcPr>
          <w:p w14:paraId="11506959" w14:textId="77777777" w:rsidR="00096E5A" w:rsidRPr="00096E5A" w:rsidRDefault="00096E5A">
            <w:pPr>
              <w:rPr>
                <w:ins w:id="137" w:author="Erica Schmidt" w:date="2025-10-02T10:24:00Z" w16du:dateUtc="2025-10-02T14:24:00Z"/>
                <w:rFonts w:ascii="Times New Roman" w:hAnsi="Times New Roman" w:cs="Times New Roman"/>
                <w:color w:val="000000"/>
                <w:sz w:val="20"/>
                <w:szCs w:val="20"/>
                <w:rPrChange w:id="138" w:author="Erica Schmidt" w:date="2025-10-02T10:25:00Z" w16du:dateUtc="2025-10-02T14:25:00Z">
                  <w:rPr>
                    <w:ins w:id="139"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140"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54E63939" w14:textId="77777777" w:rsidR="00096E5A" w:rsidRPr="00096E5A" w:rsidRDefault="00096E5A">
            <w:pPr>
              <w:jc w:val="right"/>
              <w:rPr>
                <w:ins w:id="141" w:author="Erica Schmidt" w:date="2025-10-02T10:24:00Z" w16du:dateUtc="2025-10-02T14:24:00Z"/>
                <w:rFonts w:ascii="Times New Roman" w:hAnsi="Times New Roman" w:cs="Times New Roman"/>
                <w:color w:val="000000"/>
                <w:sz w:val="20"/>
                <w:szCs w:val="20"/>
                <w:rPrChange w:id="142" w:author="Erica Schmidt" w:date="2025-10-02T10:25:00Z" w16du:dateUtc="2025-10-02T14:25:00Z">
                  <w:rPr>
                    <w:ins w:id="143" w:author="Erica Schmidt" w:date="2025-10-02T10:24:00Z" w16du:dateUtc="2025-10-02T14:24:00Z"/>
                    <w:rFonts w:ascii="Aptos Narrow" w:hAnsi="Aptos Narrow"/>
                    <w:color w:val="000000"/>
                  </w:rPr>
                </w:rPrChange>
              </w:rPr>
            </w:pPr>
            <w:ins w:id="144" w:author="Erica Schmidt" w:date="2025-10-02T10:24:00Z" w16du:dateUtc="2025-10-02T14:24:00Z">
              <w:r w:rsidRPr="00096E5A">
                <w:rPr>
                  <w:rFonts w:ascii="Times New Roman" w:hAnsi="Times New Roman" w:cs="Times New Roman"/>
                  <w:color w:val="000000"/>
                  <w:sz w:val="20"/>
                  <w:szCs w:val="20"/>
                  <w:rPrChange w:id="145"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146" w:author="Erica Schmidt" w:date="2025-10-02T10:24:00Z" w16du:dateUtc="2025-10-02T14:24:00Z">
              <w:tcPr>
                <w:tcW w:w="2740" w:type="dxa"/>
                <w:gridSpan w:val="3"/>
                <w:tcBorders>
                  <w:top w:val="nil"/>
                  <w:left w:val="nil"/>
                  <w:bottom w:val="nil"/>
                  <w:right w:val="nil"/>
                </w:tcBorders>
                <w:noWrap/>
                <w:vAlign w:val="bottom"/>
                <w:hideMark/>
              </w:tcPr>
            </w:tcPrChange>
          </w:tcPr>
          <w:p w14:paraId="1F2E1AE6" w14:textId="77777777" w:rsidR="00096E5A" w:rsidRPr="00096E5A" w:rsidRDefault="00096E5A">
            <w:pPr>
              <w:jc w:val="right"/>
              <w:rPr>
                <w:ins w:id="147" w:author="Erica Schmidt" w:date="2025-10-02T10:24:00Z" w16du:dateUtc="2025-10-02T14:24:00Z"/>
                <w:rFonts w:ascii="Times New Roman" w:hAnsi="Times New Roman" w:cs="Times New Roman"/>
                <w:color w:val="000000"/>
                <w:sz w:val="20"/>
                <w:szCs w:val="20"/>
                <w:rPrChange w:id="148" w:author="Erica Schmidt" w:date="2025-10-02T10:25:00Z" w16du:dateUtc="2025-10-02T14:25:00Z">
                  <w:rPr>
                    <w:ins w:id="149" w:author="Erica Schmidt" w:date="2025-10-02T10:24:00Z" w16du:dateUtc="2025-10-02T14:24:00Z"/>
                    <w:rFonts w:ascii="Aptos Narrow" w:hAnsi="Aptos Narrow"/>
                    <w:color w:val="000000"/>
                  </w:rPr>
                </w:rPrChange>
              </w:rPr>
            </w:pPr>
            <w:ins w:id="150" w:author="Erica Schmidt" w:date="2025-10-02T10:24:00Z" w16du:dateUtc="2025-10-02T14:24:00Z">
              <w:r w:rsidRPr="00096E5A">
                <w:rPr>
                  <w:rFonts w:ascii="Times New Roman" w:hAnsi="Times New Roman" w:cs="Times New Roman"/>
                  <w:color w:val="000000"/>
                  <w:sz w:val="20"/>
                  <w:szCs w:val="20"/>
                  <w:rPrChange w:id="151"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152"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46CA9F34" w14:textId="77777777" w:rsidR="00096E5A" w:rsidRPr="00096E5A" w:rsidRDefault="00096E5A">
            <w:pPr>
              <w:jc w:val="right"/>
              <w:rPr>
                <w:ins w:id="153" w:author="Erica Schmidt" w:date="2025-10-02T10:24:00Z" w16du:dateUtc="2025-10-02T14:24:00Z"/>
                <w:rFonts w:ascii="Times New Roman" w:hAnsi="Times New Roman" w:cs="Times New Roman"/>
                <w:color w:val="000000"/>
                <w:sz w:val="20"/>
                <w:szCs w:val="20"/>
                <w:rPrChange w:id="154" w:author="Erica Schmidt" w:date="2025-10-02T10:25:00Z" w16du:dateUtc="2025-10-02T14:25:00Z">
                  <w:rPr>
                    <w:ins w:id="155" w:author="Erica Schmidt" w:date="2025-10-02T10:24:00Z" w16du:dateUtc="2025-10-02T14:24:00Z"/>
                    <w:rFonts w:ascii="Aptos Narrow" w:hAnsi="Aptos Narrow"/>
                    <w:color w:val="000000"/>
                  </w:rPr>
                </w:rPrChange>
              </w:rPr>
            </w:pPr>
            <w:ins w:id="156" w:author="Erica Schmidt" w:date="2025-10-02T10:24:00Z" w16du:dateUtc="2025-10-02T14:24:00Z">
              <w:r w:rsidRPr="00096E5A">
                <w:rPr>
                  <w:rFonts w:ascii="Times New Roman" w:hAnsi="Times New Roman" w:cs="Times New Roman"/>
                  <w:color w:val="000000"/>
                  <w:sz w:val="20"/>
                  <w:szCs w:val="20"/>
                  <w:rPrChange w:id="157" w:author="Erica Schmidt" w:date="2025-10-02T10:25:00Z" w16du:dateUtc="2025-10-02T14:25:00Z">
                    <w:rPr>
                      <w:rFonts w:ascii="Aptos Narrow" w:hAnsi="Aptos Narrow"/>
                      <w:color w:val="000000"/>
                    </w:rPr>
                  </w:rPrChange>
                </w:rPr>
                <w:t>12</w:t>
              </w:r>
            </w:ins>
          </w:p>
        </w:tc>
        <w:tc>
          <w:tcPr>
            <w:tcW w:w="1924" w:type="dxa"/>
            <w:tcBorders>
              <w:top w:val="nil"/>
              <w:left w:val="nil"/>
              <w:bottom w:val="nil"/>
              <w:right w:val="single" w:sz="4" w:space="0" w:color="auto"/>
            </w:tcBorders>
            <w:noWrap/>
            <w:vAlign w:val="bottom"/>
            <w:hideMark/>
            <w:tcPrChange w:id="158"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664A69D3" w14:textId="77777777" w:rsidR="00096E5A" w:rsidRPr="00096E5A" w:rsidRDefault="00096E5A">
            <w:pPr>
              <w:jc w:val="right"/>
              <w:rPr>
                <w:ins w:id="159" w:author="Erica Schmidt" w:date="2025-10-02T10:24:00Z" w16du:dateUtc="2025-10-02T14:24:00Z"/>
                <w:rFonts w:ascii="Times New Roman" w:hAnsi="Times New Roman" w:cs="Times New Roman"/>
                <w:color w:val="000000"/>
                <w:sz w:val="20"/>
                <w:szCs w:val="20"/>
                <w:rPrChange w:id="160" w:author="Erica Schmidt" w:date="2025-10-02T10:25:00Z" w16du:dateUtc="2025-10-02T14:25:00Z">
                  <w:rPr>
                    <w:ins w:id="161" w:author="Erica Schmidt" w:date="2025-10-02T10:24:00Z" w16du:dateUtc="2025-10-02T14:24:00Z"/>
                    <w:rFonts w:ascii="Aptos Narrow" w:hAnsi="Aptos Narrow"/>
                    <w:color w:val="000000"/>
                  </w:rPr>
                </w:rPrChange>
              </w:rPr>
            </w:pPr>
            <w:ins w:id="162" w:author="Erica Schmidt" w:date="2025-10-02T10:24:00Z" w16du:dateUtc="2025-10-02T14:24:00Z">
              <w:r w:rsidRPr="00096E5A">
                <w:rPr>
                  <w:rFonts w:ascii="Times New Roman" w:hAnsi="Times New Roman" w:cs="Times New Roman"/>
                  <w:color w:val="000000"/>
                  <w:sz w:val="20"/>
                  <w:szCs w:val="20"/>
                  <w:rPrChange w:id="163" w:author="Erica Schmidt" w:date="2025-10-02T10:25:00Z" w16du:dateUtc="2025-10-02T14:25:00Z">
                    <w:rPr>
                      <w:rFonts w:ascii="Aptos Narrow" w:hAnsi="Aptos Narrow"/>
                      <w:color w:val="000000"/>
                    </w:rPr>
                  </w:rPrChange>
                </w:rPr>
                <w:t>0.13</w:t>
              </w:r>
            </w:ins>
          </w:p>
        </w:tc>
      </w:tr>
      <w:tr w:rsidR="00096E5A" w14:paraId="6987EB5E" w14:textId="77777777" w:rsidTr="00096E5A">
        <w:tblPrEx>
          <w:tblW w:w="10767" w:type="dxa"/>
          <w:tblInd w:w="-5" w:type="dxa"/>
          <w:tblPrExChange w:id="164" w:author="Erica Schmidt" w:date="2025-10-02T10:24:00Z" w16du:dateUtc="2025-10-02T14:24:00Z">
            <w:tblPrEx>
              <w:tblW w:w="15000" w:type="dxa"/>
            </w:tblPrEx>
          </w:tblPrExChange>
        </w:tblPrEx>
        <w:trPr>
          <w:trHeight w:val="266"/>
          <w:ins w:id="165" w:author="Erica Schmidt" w:date="2025-10-02T10:24:00Z" w16du:dateUtc="2025-10-02T14:24:00Z"/>
          <w:trPrChange w:id="166"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167"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300DA2A3" w14:textId="77777777" w:rsidR="00096E5A" w:rsidRPr="00096E5A" w:rsidRDefault="00096E5A">
            <w:pPr>
              <w:rPr>
                <w:ins w:id="168" w:author="Erica Schmidt" w:date="2025-10-02T10:24:00Z" w16du:dateUtc="2025-10-02T14:24:00Z"/>
                <w:rFonts w:ascii="Times New Roman" w:hAnsi="Times New Roman" w:cs="Times New Roman"/>
                <w:color w:val="000000"/>
                <w:sz w:val="20"/>
                <w:szCs w:val="20"/>
                <w:rPrChange w:id="169" w:author="Erica Schmidt" w:date="2025-10-02T10:25:00Z" w16du:dateUtc="2025-10-02T14:25:00Z">
                  <w:rPr>
                    <w:ins w:id="170" w:author="Erica Schmidt" w:date="2025-10-02T10:24:00Z" w16du:dateUtc="2025-10-02T14:24:00Z"/>
                    <w:rFonts w:ascii="Aptos Narrow" w:hAnsi="Aptos Narrow"/>
                    <w:color w:val="000000"/>
                  </w:rPr>
                </w:rPrChange>
              </w:rPr>
            </w:pPr>
            <w:ins w:id="171" w:author="Erica Schmidt" w:date="2025-10-02T10:24:00Z" w16du:dateUtc="2025-10-02T14:24:00Z">
              <w:r w:rsidRPr="00096E5A">
                <w:rPr>
                  <w:rFonts w:ascii="Times New Roman" w:hAnsi="Times New Roman" w:cs="Times New Roman"/>
                  <w:color w:val="000000"/>
                  <w:sz w:val="20"/>
                  <w:szCs w:val="20"/>
                  <w:rPrChange w:id="172" w:author="Erica Schmidt" w:date="2025-10-02T10:25:00Z" w16du:dateUtc="2025-10-02T14:25:00Z">
                    <w:rPr>
                      <w:rFonts w:ascii="Aptos Narrow" w:hAnsi="Aptos Narrow"/>
                      <w:color w:val="000000"/>
                    </w:rPr>
                  </w:rPrChange>
                </w:rPr>
                <w:t>Bar downstream of HWY 601 (F)</w:t>
              </w:r>
            </w:ins>
          </w:p>
        </w:tc>
        <w:tc>
          <w:tcPr>
            <w:tcW w:w="775" w:type="dxa"/>
            <w:tcBorders>
              <w:top w:val="nil"/>
              <w:left w:val="nil"/>
              <w:bottom w:val="nil"/>
              <w:right w:val="nil"/>
            </w:tcBorders>
            <w:noWrap/>
            <w:vAlign w:val="bottom"/>
            <w:hideMark/>
            <w:tcPrChange w:id="173" w:author="Erica Schmidt" w:date="2025-10-02T10:24:00Z" w16du:dateUtc="2025-10-02T14:24:00Z">
              <w:tcPr>
                <w:tcW w:w="1080" w:type="dxa"/>
                <w:tcBorders>
                  <w:top w:val="nil"/>
                  <w:left w:val="nil"/>
                  <w:bottom w:val="nil"/>
                  <w:right w:val="nil"/>
                </w:tcBorders>
                <w:noWrap/>
                <w:vAlign w:val="bottom"/>
                <w:hideMark/>
              </w:tcPr>
            </w:tcPrChange>
          </w:tcPr>
          <w:p w14:paraId="16251FEF" w14:textId="77777777" w:rsidR="00096E5A" w:rsidRPr="00096E5A" w:rsidRDefault="00096E5A">
            <w:pPr>
              <w:rPr>
                <w:ins w:id="174" w:author="Erica Schmidt" w:date="2025-10-02T10:24:00Z" w16du:dateUtc="2025-10-02T14:24:00Z"/>
                <w:rFonts w:ascii="Times New Roman" w:hAnsi="Times New Roman" w:cs="Times New Roman"/>
                <w:color w:val="000000"/>
                <w:sz w:val="20"/>
                <w:szCs w:val="20"/>
                <w:rPrChange w:id="175" w:author="Erica Schmidt" w:date="2025-10-02T10:25:00Z" w16du:dateUtc="2025-10-02T14:25:00Z">
                  <w:rPr>
                    <w:ins w:id="176"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177"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2946C9B3" w14:textId="77777777" w:rsidR="00096E5A" w:rsidRPr="00096E5A" w:rsidRDefault="00096E5A">
            <w:pPr>
              <w:jc w:val="right"/>
              <w:rPr>
                <w:ins w:id="178" w:author="Erica Schmidt" w:date="2025-10-02T10:24:00Z" w16du:dateUtc="2025-10-02T14:24:00Z"/>
                <w:rFonts w:ascii="Times New Roman" w:hAnsi="Times New Roman" w:cs="Times New Roman"/>
                <w:color w:val="000000"/>
                <w:sz w:val="20"/>
                <w:szCs w:val="20"/>
                <w:rPrChange w:id="179" w:author="Erica Schmidt" w:date="2025-10-02T10:25:00Z" w16du:dateUtc="2025-10-02T14:25:00Z">
                  <w:rPr>
                    <w:ins w:id="180" w:author="Erica Schmidt" w:date="2025-10-02T10:24:00Z" w16du:dateUtc="2025-10-02T14:24:00Z"/>
                    <w:rFonts w:ascii="Aptos Narrow" w:hAnsi="Aptos Narrow"/>
                    <w:color w:val="000000"/>
                  </w:rPr>
                </w:rPrChange>
              </w:rPr>
            </w:pPr>
            <w:ins w:id="181" w:author="Erica Schmidt" w:date="2025-10-02T10:24:00Z" w16du:dateUtc="2025-10-02T14:24:00Z">
              <w:r w:rsidRPr="00096E5A">
                <w:rPr>
                  <w:rFonts w:ascii="Times New Roman" w:hAnsi="Times New Roman" w:cs="Times New Roman"/>
                  <w:color w:val="000000"/>
                  <w:sz w:val="20"/>
                  <w:szCs w:val="20"/>
                  <w:rPrChange w:id="182"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183" w:author="Erica Schmidt" w:date="2025-10-02T10:24:00Z" w16du:dateUtc="2025-10-02T14:24:00Z">
              <w:tcPr>
                <w:tcW w:w="2740" w:type="dxa"/>
                <w:gridSpan w:val="3"/>
                <w:tcBorders>
                  <w:top w:val="nil"/>
                  <w:left w:val="nil"/>
                  <w:bottom w:val="nil"/>
                  <w:right w:val="nil"/>
                </w:tcBorders>
                <w:noWrap/>
                <w:vAlign w:val="bottom"/>
                <w:hideMark/>
              </w:tcPr>
            </w:tcPrChange>
          </w:tcPr>
          <w:p w14:paraId="1BB4A282" w14:textId="77777777" w:rsidR="00096E5A" w:rsidRPr="00096E5A" w:rsidRDefault="00096E5A">
            <w:pPr>
              <w:jc w:val="right"/>
              <w:rPr>
                <w:ins w:id="184" w:author="Erica Schmidt" w:date="2025-10-02T10:24:00Z" w16du:dateUtc="2025-10-02T14:24:00Z"/>
                <w:rFonts w:ascii="Times New Roman" w:hAnsi="Times New Roman" w:cs="Times New Roman"/>
                <w:color w:val="000000"/>
                <w:sz w:val="20"/>
                <w:szCs w:val="20"/>
                <w:rPrChange w:id="185" w:author="Erica Schmidt" w:date="2025-10-02T10:25:00Z" w16du:dateUtc="2025-10-02T14:25:00Z">
                  <w:rPr>
                    <w:ins w:id="186" w:author="Erica Schmidt" w:date="2025-10-02T10:24:00Z" w16du:dateUtc="2025-10-02T14:24:00Z"/>
                    <w:rFonts w:ascii="Aptos Narrow" w:hAnsi="Aptos Narrow"/>
                    <w:color w:val="000000"/>
                  </w:rPr>
                </w:rPrChange>
              </w:rPr>
            </w:pPr>
            <w:ins w:id="187" w:author="Erica Schmidt" w:date="2025-10-02T10:24:00Z" w16du:dateUtc="2025-10-02T14:24:00Z">
              <w:r w:rsidRPr="00096E5A">
                <w:rPr>
                  <w:rFonts w:ascii="Times New Roman" w:hAnsi="Times New Roman" w:cs="Times New Roman"/>
                  <w:color w:val="000000"/>
                  <w:sz w:val="20"/>
                  <w:szCs w:val="20"/>
                  <w:rPrChange w:id="188"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189"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7BCB1DD4" w14:textId="77777777" w:rsidR="00096E5A" w:rsidRPr="00096E5A" w:rsidRDefault="00096E5A">
            <w:pPr>
              <w:jc w:val="right"/>
              <w:rPr>
                <w:ins w:id="190" w:author="Erica Schmidt" w:date="2025-10-02T10:24:00Z" w16du:dateUtc="2025-10-02T14:24:00Z"/>
                <w:rFonts w:ascii="Times New Roman" w:hAnsi="Times New Roman" w:cs="Times New Roman"/>
                <w:color w:val="000000"/>
                <w:sz w:val="20"/>
                <w:szCs w:val="20"/>
                <w:rPrChange w:id="191" w:author="Erica Schmidt" w:date="2025-10-02T10:25:00Z" w16du:dateUtc="2025-10-02T14:25:00Z">
                  <w:rPr>
                    <w:ins w:id="192" w:author="Erica Schmidt" w:date="2025-10-02T10:24:00Z" w16du:dateUtc="2025-10-02T14:24:00Z"/>
                    <w:rFonts w:ascii="Aptos Narrow" w:hAnsi="Aptos Narrow"/>
                    <w:color w:val="000000"/>
                  </w:rPr>
                </w:rPrChange>
              </w:rPr>
            </w:pPr>
            <w:ins w:id="193" w:author="Erica Schmidt" w:date="2025-10-02T10:24:00Z" w16du:dateUtc="2025-10-02T14:24:00Z">
              <w:r w:rsidRPr="00096E5A">
                <w:rPr>
                  <w:rFonts w:ascii="Times New Roman" w:hAnsi="Times New Roman" w:cs="Times New Roman"/>
                  <w:color w:val="000000"/>
                  <w:sz w:val="20"/>
                  <w:szCs w:val="20"/>
                  <w:rPrChange w:id="194" w:author="Erica Schmidt" w:date="2025-10-02T10:25:00Z" w16du:dateUtc="2025-10-02T14:25:00Z">
                    <w:rPr>
                      <w:rFonts w:ascii="Aptos Narrow" w:hAnsi="Aptos Narrow"/>
                      <w:color w:val="000000"/>
                    </w:rPr>
                  </w:rPrChange>
                </w:rPr>
                <w:t>9</w:t>
              </w:r>
            </w:ins>
          </w:p>
        </w:tc>
        <w:tc>
          <w:tcPr>
            <w:tcW w:w="1924" w:type="dxa"/>
            <w:tcBorders>
              <w:top w:val="nil"/>
              <w:left w:val="nil"/>
              <w:bottom w:val="nil"/>
              <w:right w:val="single" w:sz="4" w:space="0" w:color="auto"/>
            </w:tcBorders>
            <w:noWrap/>
            <w:vAlign w:val="bottom"/>
            <w:hideMark/>
            <w:tcPrChange w:id="195"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3A444E98" w14:textId="77777777" w:rsidR="00096E5A" w:rsidRPr="00096E5A" w:rsidRDefault="00096E5A">
            <w:pPr>
              <w:jc w:val="right"/>
              <w:rPr>
                <w:ins w:id="196" w:author="Erica Schmidt" w:date="2025-10-02T10:24:00Z" w16du:dateUtc="2025-10-02T14:24:00Z"/>
                <w:rFonts w:ascii="Times New Roman" w:hAnsi="Times New Roman" w:cs="Times New Roman"/>
                <w:color w:val="000000"/>
                <w:sz w:val="20"/>
                <w:szCs w:val="20"/>
                <w:rPrChange w:id="197" w:author="Erica Schmidt" w:date="2025-10-02T10:25:00Z" w16du:dateUtc="2025-10-02T14:25:00Z">
                  <w:rPr>
                    <w:ins w:id="198" w:author="Erica Schmidt" w:date="2025-10-02T10:24:00Z" w16du:dateUtc="2025-10-02T14:24:00Z"/>
                    <w:rFonts w:ascii="Aptos Narrow" w:hAnsi="Aptos Narrow"/>
                    <w:color w:val="000000"/>
                  </w:rPr>
                </w:rPrChange>
              </w:rPr>
            </w:pPr>
            <w:ins w:id="199" w:author="Erica Schmidt" w:date="2025-10-02T10:24:00Z" w16du:dateUtc="2025-10-02T14:24:00Z">
              <w:r w:rsidRPr="00096E5A">
                <w:rPr>
                  <w:rFonts w:ascii="Times New Roman" w:hAnsi="Times New Roman" w:cs="Times New Roman"/>
                  <w:color w:val="000000"/>
                  <w:sz w:val="20"/>
                  <w:szCs w:val="20"/>
                  <w:rPrChange w:id="200" w:author="Erica Schmidt" w:date="2025-10-02T10:25:00Z" w16du:dateUtc="2025-10-02T14:25:00Z">
                    <w:rPr>
                      <w:rFonts w:ascii="Aptos Narrow" w:hAnsi="Aptos Narrow"/>
                      <w:color w:val="000000"/>
                    </w:rPr>
                  </w:rPrChange>
                </w:rPr>
                <w:t>0.10</w:t>
              </w:r>
            </w:ins>
          </w:p>
        </w:tc>
      </w:tr>
      <w:tr w:rsidR="00096E5A" w14:paraId="168E1C87" w14:textId="77777777" w:rsidTr="00096E5A">
        <w:tblPrEx>
          <w:tblW w:w="10767" w:type="dxa"/>
          <w:tblInd w:w="-5" w:type="dxa"/>
          <w:tblPrExChange w:id="201" w:author="Erica Schmidt" w:date="2025-10-02T10:24:00Z" w16du:dateUtc="2025-10-02T14:24:00Z">
            <w:tblPrEx>
              <w:tblW w:w="15000" w:type="dxa"/>
            </w:tblPrEx>
          </w:tblPrExChange>
        </w:tblPrEx>
        <w:trPr>
          <w:trHeight w:val="266"/>
          <w:ins w:id="202" w:author="Erica Schmidt" w:date="2025-10-02T10:24:00Z" w16du:dateUtc="2025-10-02T14:24:00Z"/>
          <w:trPrChange w:id="203"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204"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1E5D604C" w14:textId="77777777" w:rsidR="00096E5A" w:rsidRPr="00096E5A" w:rsidRDefault="00096E5A">
            <w:pPr>
              <w:rPr>
                <w:ins w:id="205" w:author="Erica Schmidt" w:date="2025-10-02T10:24:00Z" w16du:dateUtc="2025-10-02T14:24:00Z"/>
                <w:rFonts w:ascii="Times New Roman" w:hAnsi="Times New Roman" w:cs="Times New Roman"/>
                <w:color w:val="000000"/>
                <w:sz w:val="20"/>
                <w:szCs w:val="20"/>
                <w:rPrChange w:id="206" w:author="Erica Schmidt" w:date="2025-10-02T10:25:00Z" w16du:dateUtc="2025-10-02T14:25:00Z">
                  <w:rPr>
                    <w:ins w:id="207" w:author="Erica Schmidt" w:date="2025-10-02T10:24:00Z" w16du:dateUtc="2025-10-02T14:24:00Z"/>
                    <w:rFonts w:ascii="Aptos Narrow" w:hAnsi="Aptos Narrow"/>
                    <w:color w:val="000000"/>
                  </w:rPr>
                </w:rPrChange>
              </w:rPr>
            </w:pPr>
            <w:ins w:id="208" w:author="Erica Schmidt" w:date="2025-10-02T10:24:00Z" w16du:dateUtc="2025-10-02T14:24:00Z">
              <w:r w:rsidRPr="00096E5A">
                <w:rPr>
                  <w:rFonts w:ascii="Times New Roman" w:hAnsi="Times New Roman" w:cs="Times New Roman"/>
                  <w:color w:val="000000"/>
                  <w:sz w:val="20"/>
                  <w:szCs w:val="20"/>
                  <w:rPrChange w:id="209" w:author="Erica Schmidt" w:date="2025-10-02T10:25:00Z" w16du:dateUtc="2025-10-02T14:25:00Z">
                    <w:rPr>
                      <w:rFonts w:ascii="Aptos Narrow" w:hAnsi="Aptos Narrow"/>
                      <w:color w:val="000000"/>
                    </w:rPr>
                  </w:rPrChange>
                </w:rPr>
                <w:t>Congaree/Wateree Confluence (G)</w:t>
              </w:r>
            </w:ins>
          </w:p>
        </w:tc>
        <w:tc>
          <w:tcPr>
            <w:tcW w:w="775" w:type="dxa"/>
            <w:tcBorders>
              <w:top w:val="nil"/>
              <w:left w:val="nil"/>
              <w:bottom w:val="nil"/>
              <w:right w:val="nil"/>
            </w:tcBorders>
            <w:noWrap/>
            <w:vAlign w:val="bottom"/>
            <w:hideMark/>
            <w:tcPrChange w:id="210" w:author="Erica Schmidt" w:date="2025-10-02T10:24:00Z" w16du:dateUtc="2025-10-02T14:24:00Z">
              <w:tcPr>
                <w:tcW w:w="1080" w:type="dxa"/>
                <w:tcBorders>
                  <w:top w:val="nil"/>
                  <w:left w:val="nil"/>
                  <w:bottom w:val="nil"/>
                  <w:right w:val="nil"/>
                </w:tcBorders>
                <w:noWrap/>
                <w:vAlign w:val="bottom"/>
                <w:hideMark/>
              </w:tcPr>
            </w:tcPrChange>
          </w:tcPr>
          <w:p w14:paraId="7F4413B4" w14:textId="77777777" w:rsidR="00096E5A" w:rsidRPr="00096E5A" w:rsidRDefault="00096E5A">
            <w:pPr>
              <w:rPr>
                <w:ins w:id="211" w:author="Erica Schmidt" w:date="2025-10-02T10:24:00Z" w16du:dateUtc="2025-10-02T14:24:00Z"/>
                <w:rFonts w:ascii="Times New Roman" w:hAnsi="Times New Roman" w:cs="Times New Roman"/>
                <w:color w:val="000000"/>
                <w:sz w:val="20"/>
                <w:szCs w:val="20"/>
                <w:rPrChange w:id="212" w:author="Erica Schmidt" w:date="2025-10-02T10:25:00Z" w16du:dateUtc="2025-10-02T14:25:00Z">
                  <w:rPr>
                    <w:ins w:id="213"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214"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71B4E742" w14:textId="77777777" w:rsidR="00096E5A" w:rsidRPr="00096E5A" w:rsidRDefault="00096E5A">
            <w:pPr>
              <w:jc w:val="right"/>
              <w:rPr>
                <w:ins w:id="215" w:author="Erica Schmidt" w:date="2025-10-02T10:24:00Z" w16du:dateUtc="2025-10-02T14:24:00Z"/>
                <w:rFonts w:ascii="Times New Roman" w:hAnsi="Times New Roman" w:cs="Times New Roman"/>
                <w:color w:val="000000"/>
                <w:sz w:val="20"/>
                <w:szCs w:val="20"/>
                <w:rPrChange w:id="216" w:author="Erica Schmidt" w:date="2025-10-02T10:25:00Z" w16du:dateUtc="2025-10-02T14:25:00Z">
                  <w:rPr>
                    <w:ins w:id="217" w:author="Erica Schmidt" w:date="2025-10-02T10:24:00Z" w16du:dateUtc="2025-10-02T14:24:00Z"/>
                    <w:rFonts w:ascii="Aptos Narrow" w:hAnsi="Aptos Narrow"/>
                    <w:color w:val="000000"/>
                  </w:rPr>
                </w:rPrChange>
              </w:rPr>
            </w:pPr>
            <w:ins w:id="218" w:author="Erica Schmidt" w:date="2025-10-02T10:24:00Z" w16du:dateUtc="2025-10-02T14:24:00Z">
              <w:r w:rsidRPr="00096E5A">
                <w:rPr>
                  <w:rFonts w:ascii="Times New Roman" w:hAnsi="Times New Roman" w:cs="Times New Roman"/>
                  <w:color w:val="000000"/>
                  <w:sz w:val="20"/>
                  <w:szCs w:val="20"/>
                  <w:rPrChange w:id="219"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220" w:author="Erica Schmidt" w:date="2025-10-02T10:24:00Z" w16du:dateUtc="2025-10-02T14:24:00Z">
              <w:tcPr>
                <w:tcW w:w="2740" w:type="dxa"/>
                <w:gridSpan w:val="3"/>
                <w:tcBorders>
                  <w:top w:val="nil"/>
                  <w:left w:val="nil"/>
                  <w:bottom w:val="nil"/>
                  <w:right w:val="nil"/>
                </w:tcBorders>
                <w:noWrap/>
                <w:vAlign w:val="bottom"/>
                <w:hideMark/>
              </w:tcPr>
            </w:tcPrChange>
          </w:tcPr>
          <w:p w14:paraId="4418CD61" w14:textId="77777777" w:rsidR="00096E5A" w:rsidRPr="00096E5A" w:rsidRDefault="00096E5A">
            <w:pPr>
              <w:jc w:val="right"/>
              <w:rPr>
                <w:ins w:id="221" w:author="Erica Schmidt" w:date="2025-10-02T10:24:00Z" w16du:dateUtc="2025-10-02T14:24:00Z"/>
                <w:rFonts w:ascii="Times New Roman" w:hAnsi="Times New Roman" w:cs="Times New Roman"/>
                <w:color w:val="000000"/>
                <w:sz w:val="20"/>
                <w:szCs w:val="20"/>
                <w:rPrChange w:id="222" w:author="Erica Schmidt" w:date="2025-10-02T10:25:00Z" w16du:dateUtc="2025-10-02T14:25:00Z">
                  <w:rPr>
                    <w:ins w:id="223" w:author="Erica Schmidt" w:date="2025-10-02T10:24:00Z" w16du:dateUtc="2025-10-02T14:24:00Z"/>
                    <w:rFonts w:ascii="Aptos Narrow" w:hAnsi="Aptos Narrow"/>
                    <w:color w:val="000000"/>
                  </w:rPr>
                </w:rPrChange>
              </w:rPr>
            </w:pPr>
            <w:ins w:id="224" w:author="Erica Schmidt" w:date="2025-10-02T10:24:00Z" w16du:dateUtc="2025-10-02T14:24:00Z">
              <w:r w:rsidRPr="00096E5A">
                <w:rPr>
                  <w:rFonts w:ascii="Times New Roman" w:hAnsi="Times New Roman" w:cs="Times New Roman"/>
                  <w:color w:val="000000"/>
                  <w:sz w:val="20"/>
                  <w:szCs w:val="20"/>
                  <w:rPrChange w:id="225"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226"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068BEC91" w14:textId="77777777" w:rsidR="00096E5A" w:rsidRPr="00096E5A" w:rsidRDefault="00096E5A">
            <w:pPr>
              <w:jc w:val="right"/>
              <w:rPr>
                <w:ins w:id="227" w:author="Erica Schmidt" w:date="2025-10-02T10:24:00Z" w16du:dateUtc="2025-10-02T14:24:00Z"/>
                <w:rFonts w:ascii="Times New Roman" w:hAnsi="Times New Roman" w:cs="Times New Roman"/>
                <w:color w:val="000000"/>
                <w:sz w:val="20"/>
                <w:szCs w:val="20"/>
                <w:rPrChange w:id="228" w:author="Erica Schmidt" w:date="2025-10-02T10:25:00Z" w16du:dateUtc="2025-10-02T14:25:00Z">
                  <w:rPr>
                    <w:ins w:id="229" w:author="Erica Schmidt" w:date="2025-10-02T10:24:00Z" w16du:dateUtc="2025-10-02T14:24:00Z"/>
                    <w:rFonts w:ascii="Aptos Narrow" w:hAnsi="Aptos Narrow"/>
                    <w:color w:val="000000"/>
                  </w:rPr>
                </w:rPrChange>
              </w:rPr>
            </w:pPr>
            <w:ins w:id="230" w:author="Erica Schmidt" w:date="2025-10-02T10:24:00Z" w16du:dateUtc="2025-10-02T14:24:00Z">
              <w:r w:rsidRPr="00096E5A">
                <w:rPr>
                  <w:rFonts w:ascii="Times New Roman" w:hAnsi="Times New Roman" w:cs="Times New Roman"/>
                  <w:color w:val="000000"/>
                  <w:sz w:val="20"/>
                  <w:szCs w:val="20"/>
                  <w:rPrChange w:id="231" w:author="Erica Schmidt" w:date="2025-10-02T10:25:00Z" w16du:dateUtc="2025-10-02T14:25:00Z">
                    <w:rPr>
                      <w:rFonts w:ascii="Aptos Narrow" w:hAnsi="Aptos Narrow"/>
                      <w:color w:val="000000"/>
                    </w:rPr>
                  </w:rPrChange>
                </w:rPr>
                <w:t>28</w:t>
              </w:r>
            </w:ins>
          </w:p>
        </w:tc>
        <w:tc>
          <w:tcPr>
            <w:tcW w:w="1924" w:type="dxa"/>
            <w:tcBorders>
              <w:top w:val="nil"/>
              <w:left w:val="nil"/>
              <w:bottom w:val="nil"/>
              <w:right w:val="single" w:sz="4" w:space="0" w:color="auto"/>
            </w:tcBorders>
            <w:noWrap/>
            <w:vAlign w:val="bottom"/>
            <w:hideMark/>
            <w:tcPrChange w:id="232"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40FF207C" w14:textId="77777777" w:rsidR="00096E5A" w:rsidRPr="00096E5A" w:rsidRDefault="00096E5A">
            <w:pPr>
              <w:jc w:val="right"/>
              <w:rPr>
                <w:ins w:id="233" w:author="Erica Schmidt" w:date="2025-10-02T10:24:00Z" w16du:dateUtc="2025-10-02T14:24:00Z"/>
                <w:rFonts w:ascii="Times New Roman" w:hAnsi="Times New Roman" w:cs="Times New Roman"/>
                <w:color w:val="000000"/>
                <w:sz w:val="20"/>
                <w:szCs w:val="20"/>
                <w:rPrChange w:id="234" w:author="Erica Schmidt" w:date="2025-10-02T10:25:00Z" w16du:dateUtc="2025-10-02T14:25:00Z">
                  <w:rPr>
                    <w:ins w:id="235" w:author="Erica Schmidt" w:date="2025-10-02T10:24:00Z" w16du:dateUtc="2025-10-02T14:24:00Z"/>
                    <w:rFonts w:ascii="Aptos Narrow" w:hAnsi="Aptos Narrow"/>
                    <w:color w:val="000000"/>
                  </w:rPr>
                </w:rPrChange>
              </w:rPr>
            </w:pPr>
            <w:ins w:id="236" w:author="Erica Schmidt" w:date="2025-10-02T10:24:00Z" w16du:dateUtc="2025-10-02T14:24:00Z">
              <w:r w:rsidRPr="00096E5A">
                <w:rPr>
                  <w:rFonts w:ascii="Times New Roman" w:hAnsi="Times New Roman" w:cs="Times New Roman"/>
                  <w:color w:val="000000"/>
                  <w:sz w:val="20"/>
                  <w:szCs w:val="20"/>
                  <w:rPrChange w:id="237" w:author="Erica Schmidt" w:date="2025-10-02T10:25:00Z" w16du:dateUtc="2025-10-02T14:25:00Z">
                    <w:rPr>
                      <w:rFonts w:ascii="Aptos Narrow" w:hAnsi="Aptos Narrow"/>
                      <w:color w:val="000000"/>
                    </w:rPr>
                  </w:rPrChange>
                </w:rPr>
                <w:t>0.31</w:t>
              </w:r>
            </w:ins>
          </w:p>
        </w:tc>
      </w:tr>
      <w:tr w:rsidR="00096E5A" w14:paraId="33D46308" w14:textId="77777777" w:rsidTr="00096E5A">
        <w:tblPrEx>
          <w:tblW w:w="10767" w:type="dxa"/>
          <w:tblInd w:w="-5" w:type="dxa"/>
          <w:tblPrExChange w:id="238" w:author="Erica Schmidt" w:date="2025-10-02T10:24:00Z" w16du:dateUtc="2025-10-02T14:24:00Z">
            <w:tblPrEx>
              <w:tblW w:w="15000" w:type="dxa"/>
            </w:tblPrEx>
          </w:tblPrExChange>
        </w:tblPrEx>
        <w:trPr>
          <w:trHeight w:val="266"/>
          <w:ins w:id="239" w:author="Erica Schmidt" w:date="2025-10-02T10:24:00Z" w16du:dateUtc="2025-10-02T14:24:00Z"/>
          <w:trPrChange w:id="240" w:author="Erica Schmidt" w:date="2025-10-02T10:24:00Z" w16du:dateUtc="2025-10-02T14:24:00Z">
            <w:trPr>
              <w:gridBefore w:val="1"/>
              <w:trHeight w:val="300"/>
            </w:trPr>
          </w:trPrChange>
        </w:trPr>
        <w:tc>
          <w:tcPr>
            <w:tcW w:w="2426" w:type="dxa"/>
            <w:tcBorders>
              <w:top w:val="nil"/>
              <w:left w:val="single" w:sz="4" w:space="0" w:color="auto"/>
              <w:bottom w:val="single" w:sz="4" w:space="0" w:color="auto"/>
              <w:right w:val="single" w:sz="4" w:space="0" w:color="auto"/>
            </w:tcBorders>
            <w:noWrap/>
            <w:vAlign w:val="bottom"/>
            <w:hideMark/>
            <w:tcPrChange w:id="241" w:author="Erica Schmidt" w:date="2025-10-02T10:24:00Z" w16du:dateUtc="2025-10-02T14:24:00Z">
              <w:tcPr>
                <w:tcW w:w="3380" w:type="dxa"/>
                <w:gridSpan w:val="3"/>
                <w:tcBorders>
                  <w:top w:val="nil"/>
                  <w:left w:val="single" w:sz="4" w:space="0" w:color="auto"/>
                  <w:bottom w:val="single" w:sz="4" w:space="0" w:color="auto"/>
                  <w:right w:val="single" w:sz="4" w:space="0" w:color="auto"/>
                </w:tcBorders>
                <w:noWrap/>
                <w:vAlign w:val="bottom"/>
                <w:hideMark/>
              </w:tcPr>
            </w:tcPrChange>
          </w:tcPr>
          <w:p w14:paraId="64E91499" w14:textId="77777777" w:rsidR="00096E5A" w:rsidRPr="00096E5A" w:rsidRDefault="00096E5A">
            <w:pPr>
              <w:rPr>
                <w:ins w:id="242" w:author="Erica Schmidt" w:date="2025-10-02T10:24:00Z" w16du:dateUtc="2025-10-02T14:24:00Z"/>
                <w:rFonts w:ascii="Times New Roman" w:hAnsi="Times New Roman" w:cs="Times New Roman"/>
                <w:color w:val="000000"/>
                <w:sz w:val="20"/>
                <w:szCs w:val="20"/>
                <w:rPrChange w:id="243" w:author="Erica Schmidt" w:date="2025-10-02T10:25:00Z" w16du:dateUtc="2025-10-02T14:25:00Z">
                  <w:rPr>
                    <w:ins w:id="244" w:author="Erica Schmidt" w:date="2025-10-02T10:24:00Z" w16du:dateUtc="2025-10-02T14:24:00Z"/>
                    <w:rFonts w:ascii="Aptos Narrow" w:hAnsi="Aptos Narrow"/>
                    <w:color w:val="000000"/>
                  </w:rPr>
                </w:rPrChange>
              </w:rPr>
            </w:pPr>
            <w:ins w:id="245" w:author="Erica Schmidt" w:date="2025-10-02T10:24:00Z" w16du:dateUtc="2025-10-02T14:24:00Z">
              <w:r w:rsidRPr="00096E5A">
                <w:rPr>
                  <w:rFonts w:ascii="Times New Roman" w:hAnsi="Times New Roman" w:cs="Times New Roman"/>
                  <w:color w:val="000000"/>
                  <w:sz w:val="20"/>
                  <w:szCs w:val="20"/>
                  <w:rPrChange w:id="246" w:author="Erica Schmidt" w:date="2025-10-02T10:25:00Z" w16du:dateUtc="2025-10-02T14:25:00Z">
                    <w:rPr>
                      <w:rFonts w:ascii="Aptos Narrow" w:hAnsi="Aptos Narrow"/>
                      <w:color w:val="000000"/>
                    </w:rPr>
                  </w:rPrChange>
                </w:rPr>
                <w:t> </w:t>
              </w:r>
            </w:ins>
          </w:p>
        </w:tc>
        <w:tc>
          <w:tcPr>
            <w:tcW w:w="775" w:type="dxa"/>
            <w:tcBorders>
              <w:top w:val="single" w:sz="4" w:space="0" w:color="auto"/>
              <w:left w:val="nil"/>
              <w:bottom w:val="single" w:sz="4" w:space="0" w:color="auto"/>
              <w:right w:val="nil"/>
            </w:tcBorders>
            <w:shd w:val="clear" w:color="000000" w:fill="D9D9D9"/>
            <w:noWrap/>
            <w:vAlign w:val="bottom"/>
            <w:hideMark/>
            <w:tcPrChange w:id="247" w:author="Erica Schmidt" w:date="2025-10-02T10:24:00Z" w16du:dateUtc="2025-10-02T14:24:00Z">
              <w:tcPr>
                <w:tcW w:w="1080" w:type="dxa"/>
                <w:tcBorders>
                  <w:top w:val="single" w:sz="4" w:space="0" w:color="auto"/>
                  <w:left w:val="nil"/>
                  <w:bottom w:val="single" w:sz="4" w:space="0" w:color="auto"/>
                  <w:right w:val="nil"/>
                </w:tcBorders>
                <w:shd w:val="clear" w:color="000000" w:fill="D9D9D9"/>
                <w:noWrap/>
                <w:vAlign w:val="bottom"/>
                <w:hideMark/>
              </w:tcPr>
            </w:tcPrChange>
          </w:tcPr>
          <w:p w14:paraId="5CC81C34" w14:textId="77777777" w:rsidR="00096E5A" w:rsidRPr="00096E5A" w:rsidRDefault="00096E5A">
            <w:pPr>
              <w:rPr>
                <w:ins w:id="248" w:author="Erica Schmidt" w:date="2025-10-02T10:24:00Z" w16du:dateUtc="2025-10-02T14:24:00Z"/>
                <w:rFonts w:ascii="Times New Roman" w:hAnsi="Times New Roman" w:cs="Times New Roman"/>
                <w:b/>
                <w:bCs/>
                <w:color w:val="000000"/>
                <w:sz w:val="20"/>
                <w:szCs w:val="20"/>
                <w:rPrChange w:id="249" w:author="Erica Schmidt" w:date="2025-10-02T10:25:00Z" w16du:dateUtc="2025-10-02T14:25:00Z">
                  <w:rPr>
                    <w:ins w:id="250" w:author="Erica Schmidt" w:date="2025-10-02T10:24:00Z" w16du:dateUtc="2025-10-02T14:24:00Z"/>
                    <w:rFonts w:ascii="Aptos Narrow" w:hAnsi="Aptos Narrow"/>
                    <w:b/>
                    <w:bCs/>
                    <w:color w:val="000000"/>
                  </w:rPr>
                </w:rPrChange>
              </w:rPr>
            </w:pPr>
            <w:ins w:id="251" w:author="Erica Schmidt" w:date="2025-10-02T10:24:00Z" w16du:dateUtc="2025-10-02T14:24:00Z">
              <w:r w:rsidRPr="00096E5A">
                <w:rPr>
                  <w:rFonts w:ascii="Times New Roman" w:hAnsi="Times New Roman" w:cs="Times New Roman"/>
                  <w:b/>
                  <w:bCs/>
                  <w:color w:val="000000"/>
                  <w:sz w:val="20"/>
                  <w:szCs w:val="20"/>
                  <w:rPrChange w:id="252" w:author="Erica Schmidt" w:date="2025-10-02T10:25:00Z" w16du:dateUtc="2025-10-02T14:25:00Z">
                    <w:rPr>
                      <w:rFonts w:ascii="Aptos Narrow" w:hAnsi="Aptos Narrow"/>
                      <w:b/>
                      <w:bCs/>
                      <w:color w:val="000000"/>
                    </w:rPr>
                  </w:rPrChange>
                </w:rPr>
                <w:t>Totals</w:t>
              </w:r>
            </w:ins>
          </w:p>
        </w:tc>
        <w:tc>
          <w:tcPr>
            <w:tcW w:w="175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Change w:id="253" w:author="Erica Schmidt" w:date="2025-10-02T10:24:00Z" w16du:dateUtc="2025-10-02T14:24:00Z">
              <w:tcPr>
                <w:tcW w:w="244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tcPrChange>
          </w:tcPr>
          <w:p w14:paraId="03EEE2F1" w14:textId="77777777" w:rsidR="00096E5A" w:rsidRPr="00096E5A" w:rsidRDefault="00096E5A">
            <w:pPr>
              <w:rPr>
                <w:ins w:id="254" w:author="Erica Schmidt" w:date="2025-10-02T10:24:00Z" w16du:dateUtc="2025-10-02T14:24:00Z"/>
                <w:rFonts w:ascii="Times New Roman" w:hAnsi="Times New Roman" w:cs="Times New Roman"/>
                <w:b/>
                <w:bCs/>
                <w:color w:val="000000"/>
                <w:sz w:val="20"/>
                <w:szCs w:val="20"/>
                <w:rPrChange w:id="255" w:author="Erica Schmidt" w:date="2025-10-02T10:25:00Z" w16du:dateUtc="2025-10-02T14:25:00Z">
                  <w:rPr>
                    <w:ins w:id="256" w:author="Erica Schmidt" w:date="2025-10-02T10:24:00Z" w16du:dateUtc="2025-10-02T14:24:00Z"/>
                    <w:rFonts w:ascii="Aptos Narrow" w:hAnsi="Aptos Narrow"/>
                    <w:b/>
                    <w:bCs/>
                    <w:color w:val="000000"/>
                  </w:rPr>
                </w:rPrChange>
              </w:rPr>
            </w:pPr>
            <w:ins w:id="257" w:author="Erica Schmidt" w:date="2025-10-02T10:24:00Z" w16du:dateUtc="2025-10-02T14:24:00Z">
              <w:r w:rsidRPr="00096E5A">
                <w:rPr>
                  <w:rFonts w:ascii="Times New Roman" w:hAnsi="Times New Roman" w:cs="Times New Roman"/>
                  <w:b/>
                  <w:bCs/>
                  <w:color w:val="000000"/>
                  <w:sz w:val="20"/>
                  <w:szCs w:val="20"/>
                  <w:rPrChange w:id="258" w:author="Erica Schmidt" w:date="2025-10-02T10:25:00Z" w16du:dateUtc="2025-10-02T14:25:00Z">
                    <w:rPr>
                      <w:rFonts w:ascii="Aptos Narrow" w:hAnsi="Aptos Narrow"/>
                      <w:b/>
                      <w:bCs/>
                      <w:color w:val="000000"/>
                    </w:rPr>
                  </w:rPrChange>
                </w:rPr>
                <w:t> </w:t>
              </w:r>
            </w:ins>
          </w:p>
        </w:tc>
        <w:tc>
          <w:tcPr>
            <w:tcW w:w="1967" w:type="dxa"/>
            <w:tcBorders>
              <w:top w:val="single" w:sz="4" w:space="0" w:color="auto"/>
              <w:left w:val="nil"/>
              <w:bottom w:val="single" w:sz="4" w:space="0" w:color="auto"/>
              <w:right w:val="nil"/>
            </w:tcBorders>
            <w:shd w:val="clear" w:color="000000" w:fill="D9D9D9"/>
            <w:noWrap/>
            <w:vAlign w:val="bottom"/>
            <w:hideMark/>
            <w:tcPrChange w:id="259" w:author="Erica Schmidt" w:date="2025-10-02T10:24:00Z" w16du:dateUtc="2025-10-02T14:24:00Z">
              <w:tcPr>
                <w:tcW w:w="2740" w:type="dxa"/>
                <w:gridSpan w:val="3"/>
                <w:tcBorders>
                  <w:top w:val="single" w:sz="4" w:space="0" w:color="auto"/>
                  <w:left w:val="nil"/>
                  <w:bottom w:val="single" w:sz="4" w:space="0" w:color="auto"/>
                  <w:right w:val="nil"/>
                </w:tcBorders>
                <w:shd w:val="clear" w:color="000000" w:fill="D9D9D9"/>
                <w:noWrap/>
                <w:vAlign w:val="bottom"/>
                <w:hideMark/>
              </w:tcPr>
            </w:tcPrChange>
          </w:tcPr>
          <w:p w14:paraId="7E84E82D" w14:textId="77777777" w:rsidR="00096E5A" w:rsidRPr="00096E5A" w:rsidRDefault="00096E5A">
            <w:pPr>
              <w:jc w:val="right"/>
              <w:rPr>
                <w:ins w:id="260" w:author="Erica Schmidt" w:date="2025-10-02T10:24:00Z" w16du:dateUtc="2025-10-02T14:24:00Z"/>
                <w:rFonts w:ascii="Times New Roman" w:hAnsi="Times New Roman" w:cs="Times New Roman"/>
                <w:b/>
                <w:bCs/>
                <w:color w:val="000000"/>
                <w:sz w:val="20"/>
                <w:szCs w:val="20"/>
                <w:rPrChange w:id="261" w:author="Erica Schmidt" w:date="2025-10-02T10:25:00Z" w16du:dateUtc="2025-10-02T14:25:00Z">
                  <w:rPr>
                    <w:ins w:id="262" w:author="Erica Schmidt" w:date="2025-10-02T10:24:00Z" w16du:dateUtc="2025-10-02T14:24:00Z"/>
                    <w:rFonts w:ascii="Aptos Narrow" w:hAnsi="Aptos Narrow"/>
                    <w:b/>
                    <w:bCs/>
                    <w:color w:val="000000"/>
                  </w:rPr>
                </w:rPrChange>
              </w:rPr>
            </w:pPr>
            <w:ins w:id="263" w:author="Erica Schmidt" w:date="2025-10-02T10:24:00Z" w16du:dateUtc="2025-10-02T14:24:00Z">
              <w:r w:rsidRPr="00096E5A">
                <w:rPr>
                  <w:rFonts w:ascii="Times New Roman" w:hAnsi="Times New Roman" w:cs="Times New Roman"/>
                  <w:b/>
                  <w:bCs/>
                  <w:color w:val="000000"/>
                  <w:sz w:val="20"/>
                  <w:szCs w:val="20"/>
                  <w:rPrChange w:id="264" w:author="Erica Schmidt" w:date="2025-10-02T10:25:00Z" w16du:dateUtc="2025-10-02T14:25:00Z">
                    <w:rPr>
                      <w:rFonts w:ascii="Aptos Narrow" w:hAnsi="Aptos Narrow"/>
                      <w:b/>
                      <w:bCs/>
                      <w:color w:val="000000"/>
                    </w:rPr>
                  </w:rPrChange>
                </w:rPr>
                <w:t>16200</w:t>
              </w:r>
            </w:ins>
          </w:p>
        </w:tc>
        <w:tc>
          <w:tcPr>
            <w:tcW w:w="19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Change w:id="265" w:author="Erica Schmidt" w:date="2025-10-02T10:24:00Z" w16du:dateUtc="2025-10-02T14:24:00Z">
              <w:tcPr>
                <w:tcW w:w="268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tcPrChange>
          </w:tcPr>
          <w:p w14:paraId="4BCC0221" w14:textId="77777777" w:rsidR="00096E5A" w:rsidRPr="00096E5A" w:rsidRDefault="00096E5A">
            <w:pPr>
              <w:jc w:val="right"/>
              <w:rPr>
                <w:ins w:id="266" w:author="Erica Schmidt" w:date="2025-10-02T10:24:00Z" w16du:dateUtc="2025-10-02T14:24:00Z"/>
                <w:rFonts w:ascii="Times New Roman" w:hAnsi="Times New Roman" w:cs="Times New Roman"/>
                <w:b/>
                <w:bCs/>
                <w:color w:val="000000"/>
                <w:sz w:val="20"/>
                <w:szCs w:val="20"/>
                <w:rPrChange w:id="267" w:author="Erica Schmidt" w:date="2025-10-02T10:25:00Z" w16du:dateUtc="2025-10-02T14:25:00Z">
                  <w:rPr>
                    <w:ins w:id="268" w:author="Erica Schmidt" w:date="2025-10-02T10:24:00Z" w16du:dateUtc="2025-10-02T14:24:00Z"/>
                    <w:rFonts w:ascii="Aptos Narrow" w:hAnsi="Aptos Narrow"/>
                    <w:b/>
                    <w:bCs/>
                    <w:color w:val="000000"/>
                  </w:rPr>
                </w:rPrChange>
              </w:rPr>
            </w:pPr>
            <w:ins w:id="269" w:author="Erica Schmidt" w:date="2025-10-02T10:24:00Z" w16du:dateUtc="2025-10-02T14:24:00Z">
              <w:r w:rsidRPr="00096E5A">
                <w:rPr>
                  <w:rFonts w:ascii="Times New Roman" w:hAnsi="Times New Roman" w:cs="Times New Roman"/>
                  <w:b/>
                  <w:bCs/>
                  <w:color w:val="000000"/>
                  <w:sz w:val="20"/>
                  <w:szCs w:val="20"/>
                  <w:rPrChange w:id="270" w:author="Erica Schmidt" w:date="2025-10-02T10:25:00Z" w16du:dateUtc="2025-10-02T14:25:00Z">
                    <w:rPr>
                      <w:rFonts w:ascii="Aptos Narrow" w:hAnsi="Aptos Narrow"/>
                      <w:b/>
                      <w:bCs/>
                      <w:color w:val="000000"/>
                    </w:rPr>
                  </w:rPrChange>
                </w:rPr>
                <w:t>49</w:t>
              </w:r>
            </w:ins>
          </w:p>
        </w:tc>
        <w:tc>
          <w:tcPr>
            <w:tcW w:w="1924" w:type="dxa"/>
            <w:tcBorders>
              <w:top w:val="single" w:sz="4" w:space="0" w:color="auto"/>
              <w:left w:val="nil"/>
              <w:bottom w:val="single" w:sz="4" w:space="0" w:color="auto"/>
              <w:right w:val="single" w:sz="4" w:space="0" w:color="auto"/>
            </w:tcBorders>
            <w:shd w:val="clear" w:color="000000" w:fill="D9D9D9"/>
            <w:noWrap/>
            <w:vAlign w:val="bottom"/>
            <w:hideMark/>
            <w:tcPrChange w:id="271" w:author="Erica Schmidt" w:date="2025-10-02T10:24:00Z" w16du:dateUtc="2025-10-02T14:24:00Z">
              <w:tcPr>
                <w:tcW w:w="2680" w:type="dxa"/>
                <w:tcBorders>
                  <w:top w:val="single" w:sz="4" w:space="0" w:color="auto"/>
                  <w:left w:val="nil"/>
                  <w:bottom w:val="single" w:sz="4" w:space="0" w:color="auto"/>
                  <w:right w:val="single" w:sz="4" w:space="0" w:color="auto"/>
                </w:tcBorders>
                <w:shd w:val="clear" w:color="000000" w:fill="D9D9D9"/>
                <w:noWrap/>
                <w:vAlign w:val="bottom"/>
                <w:hideMark/>
              </w:tcPr>
            </w:tcPrChange>
          </w:tcPr>
          <w:p w14:paraId="6C7A8886" w14:textId="77777777" w:rsidR="00096E5A" w:rsidRPr="00096E5A" w:rsidRDefault="00096E5A">
            <w:pPr>
              <w:jc w:val="right"/>
              <w:rPr>
                <w:ins w:id="272" w:author="Erica Schmidt" w:date="2025-10-02T10:24:00Z" w16du:dateUtc="2025-10-02T14:24:00Z"/>
                <w:rFonts w:ascii="Times New Roman" w:hAnsi="Times New Roman" w:cs="Times New Roman"/>
                <w:b/>
                <w:bCs/>
                <w:color w:val="000000"/>
                <w:sz w:val="20"/>
                <w:szCs w:val="20"/>
                <w:rPrChange w:id="273" w:author="Erica Schmidt" w:date="2025-10-02T10:25:00Z" w16du:dateUtc="2025-10-02T14:25:00Z">
                  <w:rPr>
                    <w:ins w:id="274" w:author="Erica Schmidt" w:date="2025-10-02T10:24:00Z" w16du:dateUtc="2025-10-02T14:24:00Z"/>
                    <w:rFonts w:ascii="Aptos Narrow" w:hAnsi="Aptos Narrow"/>
                    <w:b/>
                    <w:bCs/>
                    <w:color w:val="000000"/>
                  </w:rPr>
                </w:rPrChange>
              </w:rPr>
            </w:pPr>
            <w:ins w:id="275" w:author="Erica Schmidt" w:date="2025-10-02T10:24:00Z" w16du:dateUtc="2025-10-02T14:24:00Z">
              <w:r w:rsidRPr="00096E5A">
                <w:rPr>
                  <w:rFonts w:ascii="Times New Roman" w:hAnsi="Times New Roman" w:cs="Times New Roman"/>
                  <w:b/>
                  <w:bCs/>
                  <w:color w:val="000000"/>
                  <w:sz w:val="20"/>
                  <w:szCs w:val="20"/>
                  <w:rPrChange w:id="276" w:author="Erica Schmidt" w:date="2025-10-02T10:25:00Z" w16du:dateUtc="2025-10-02T14:25:00Z">
                    <w:rPr>
                      <w:rFonts w:ascii="Aptos Narrow" w:hAnsi="Aptos Narrow"/>
                      <w:b/>
                      <w:bCs/>
                      <w:color w:val="000000"/>
                    </w:rPr>
                  </w:rPrChange>
                </w:rPr>
                <w:t>0.18</w:t>
              </w:r>
            </w:ins>
          </w:p>
        </w:tc>
      </w:tr>
      <w:tr w:rsidR="00096E5A" w14:paraId="2B334E86" w14:textId="77777777" w:rsidTr="00096E5A">
        <w:tblPrEx>
          <w:tblW w:w="10767" w:type="dxa"/>
          <w:tblInd w:w="-5" w:type="dxa"/>
          <w:tblPrExChange w:id="277" w:author="Erica Schmidt" w:date="2025-10-02T10:24:00Z" w16du:dateUtc="2025-10-02T14:24:00Z">
            <w:tblPrEx>
              <w:tblW w:w="15000" w:type="dxa"/>
            </w:tblPrEx>
          </w:tblPrExChange>
        </w:tblPrEx>
        <w:trPr>
          <w:trHeight w:val="266"/>
          <w:ins w:id="278" w:author="Erica Schmidt" w:date="2025-10-02T10:24:00Z" w16du:dateUtc="2025-10-02T14:24:00Z"/>
          <w:trPrChange w:id="279"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280"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75E8088A" w14:textId="77777777" w:rsidR="00096E5A" w:rsidRPr="00096E5A" w:rsidRDefault="00096E5A">
            <w:pPr>
              <w:rPr>
                <w:ins w:id="281" w:author="Erica Schmidt" w:date="2025-10-02T10:24:00Z" w16du:dateUtc="2025-10-02T14:24:00Z"/>
                <w:rFonts w:ascii="Times New Roman" w:hAnsi="Times New Roman" w:cs="Times New Roman"/>
                <w:color w:val="000000"/>
                <w:sz w:val="20"/>
                <w:szCs w:val="20"/>
                <w:rPrChange w:id="282" w:author="Erica Schmidt" w:date="2025-10-02T10:25:00Z" w16du:dateUtc="2025-10-02T14:25:00Z">
                  <w:rPr>
                    <w:ins w:id="283" w:author="Erica Schmidt" w:date="2025-10-02T10:24:00Z" w16du:dateUtc="2025-10-02T14:24:00Z"/>
                    <w:rFonts w:ascii="Aptos Narrow" w:hAnsi="Aptos Narrow"/>
                    <w:color w:val="000000"/>
                  </w:rPr>
                </w:rPrChange>
              </w:rPr>
            </w:pPr>
            <w:ins w:id="284" w:author="Erica Schmidt" w:date="2025-10-02T10:24:00Z" w16du:dateUtc="2025-10-02T14:24:00Z">
              <w:r w:rsidRPr="00096E5A">
                <w:rPr>
                  <w:rFonts w:ascii="Times New Roman" w:hAnsi="Times New Roman" w:cs="Times New Roman"/>
                  <w:color w:val="000000"/>
                  <w:sz w:val="20"/>
                  <w:szCs w:val="20"/>
                  <w:rPrChange w:id="285" w:author="Erica Schmidt" w:date="2025-10-02T10:25:00Z" w16du:dateUtc="2025-10-02T14:25:00Z">
                    <w:rPr>
                      <w:rFonts w:ascii="Aptos Narrow" w:hAnsi="Aptos Narrow"/>
                      <w:color w:val="000000"/>
                    </w:rPr>
                  </w:rPrChange>
                </w:rPr>
                <w:t> </w:t>
              </w:r>
            </w:ins>
          </w:p>
        </w:tc>
        <w:tc>
          <w:tcPr>
            <w:tcW w:w="775" w:type="dxa"/>
            <w:tcBorders>
              <w:top w:val="nil"/>
              <w:left w:val="nil"/>
              <w:bottom w:val="nil"/>
              <w:right w:val="nil"/>
            </w:tcBorders>
            <w:noWrap/>
            <w:vAlign w:val="bottom"/>
            <w:hideMark/>
            <w:tcPrChange w:id="286" w:author="Erica Schmidt" w:date="2025-10-02T10:24:00Z" w16du:dateUtc="2025-10-02T14:24:00Z">
              <w:tcPr>
                <w:tcW w:w="1080" w:type="dxa"/>
                <w:tcBorders>
                  <w:top w:val="nil"/>
                  <w:left w:val="nil"/>
                  <w:bottom w:val="nil"/>
                  <w:right w:val="nil"/>
                </w:tcBorders>
                <w:noWrap/>
                <w:vAlign w:val="bottom"/>
                <w:hideMark/>
              </w:tcPr>
            </w:tcPrChange>
          </w:tcPr>
          <w:p w14:paraId="619C7FC8" w14:textId="77777777" w:rsidR="00096E5A" w:rsidRPr="00096E5A" w:rsidRDefault="00096E5A">
            <w:pPr>
              <w:rPr>
                <w:ins w:id="287" w:author="Erica Schmidt" w:date="2025-10-02T10:24:00Z" w16du:dateUtc="2025-10-02T14:24:00Z"/>
                <w:rFonts w:ascii="Times New Roman" w:hAnsi="Times New Roman" w:cs="Times New Roman"/>
                <w:color w:val="000000"/>
                <w:sz w:val="20"/>
                <w:szCs w:val="20"/>
                <w:rPrChange w:id="288" w:author="Erica Schmidt" w:date="2025-10-02T10:25:00Z" w16du:dateUtc="2025-10-02T14:25:00Z">
                  <w:rPr>
                    <w:ins w:id="289"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290"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4BDEF9FE" w14:textId="77777777" w:rsidR="00096E5A" w:rsidRPr="00096E5A" w:rsidRDefault="00096E5A">
            <w:pPr>
              <w:rPr>
                <w:ins w:id="291" w:author="Erica Schmidt" w:date="2025-10-02T10:24:00Z" w16du:dateUtc="2025-10-02T14:24:00Z"/>
                <w:rFonts w:ascii="Times New Roman" w:hAnsi="Times New Roman" w:cs="Times New Roman"/>
                <w:color w:val="000000"/>
                <w:sz w:val="20"/>
                <w:szCs w:val="20"/>
                <w:rPrChange w:id="292" w:author="Erica Schmidt" w:date="2025-10-02T10:25:00Z" w16du:dateUtc="2025-10-02T14:25:00Z">
                  <w:rPr>
                    <w:ins w:id="293" w:author="Erica Schmidt" w:date="2025-10-02T10:24:00Z" w16du:dateUtc="2025-10-02T14:24:00Z"/>
                    <w:rFonts w:ascii="Aptos Narrow" w:hAnsi="Aptos Narrow"/>
                    <w:color w:val="000000"/>
                  </w:rPr>
                </w:rPrChange>
              </w:rPr>
            </w:pPr>
            <w:ins w:id="294" w:author="Erica Schmidt" w:date="2025-10-02T10:24:00Z" w16du:dateUtc="2025-10-02T14:24:00Z">
              <w:r w:rsidRPr="00096E5A">
                <w:rPr>
                  <w:rFonts w:ascii="Times New Roman" w:hAnsi="Times New Roman" w:cs="Times New Roman"/>
                  <w:color w:val="000000"/>
                  <w:sz w:val="20"/>
                  <w:szCs w:val="20"/>
                  <w:rPrChange w:id="295" w:author="Erica Schmidt" w:date="2025-10-02T10:25:00Z" w16du:dateUtc="2025-10-02T14:25:00Z">
                    <w:rPr>
                      <w:rFonts w:ascii="Aptos Narrow" w:hAnsi="Aptos Narrow"/>
                      <w:color w:val="000000"/>
                    </w:rPr>
                  </w:rPrChange>
                </w:rPr>
                <w:t> </w:t>
              </w:r>
            </w:ins>
          </w:p>
        </w:tc>
        <w:tc>
          <w:tcPr>
            <w:tcW w:w="1967" w:type="dxa"/>
            <w:tcBorders>
              <w:top w:val="nil"/>
              <w:left w:val="nil"/>
              <w:bottom w:val="nil"/>
              <w:right w:val="nil"/>
            </w:tcBorders>
            <w:noWrap/>
            <w:vAlign w:val="bottom"/>
            <w:hideMark/>
            <w:tcPrChange w:id="296" w:author="Erica Schmidt" w:date="2025-10-02T10:24:00Z" w16du:dateUtc="2025-10-02T14:24:00Z">
              <w:tcPr>
                <w:tcW w:w="2740" w:type="dxa"/>
                <w:gridSpan w:val="3"/>
                <w:tcBorders>
                  <w:top w:val="nil"/>
                  <w:left w:val="nil"/>
                  <w:bottom w:val="nil"/>
                  <w:right w:val="nil"/>
                </w:tcBorders>
                <w:noWrap/>
                <w:vAlign w:val="bottom"/>
                <w:hideMark/>
              </w:tcPr>
            </w:tcPrChange>
          </w:tcPr>
          <w:p w14:paraId="4429530D" w14:textId="77777777" w:rsidR="00096E5A" w:rsidRPr="00096E5A" w:rsidRDefault="00096E5A">
            <w:pPr>
              <w:rPr>
                <w:ins w:id="297" w:author="Erica Schmidt" w:date="2025-10-02T10:24:00Z" w16du:dateUtc="2025-10-02T14:24:00Z"/>
                <w:rFonts w:ascii="Times New Roman" w:hAnsi="Times New Roman" w:cs="Times New Roman"/>
                <w:color w:val="000000"/>
                <w:sz w:val="20"/>
                <w:szCs w:val="20"/>
                <w:rPrChange w:id="298" w:author="Erica Schmidt" w:date="2025-10-02T10:25:00Z" w16du:dateUtc="2025-10-02T14:25:00Z">
                  <w:rPr>
                    <w:ins w:id="299" w:author="Erica Schmidt" w:date="2025-10-02T10:24:00Z" w16du:dateUtc="2025-10-02T14:24:00Z"/>
                    <w:rFonts w:ascii="Aptos Narrow" w:hAnsi="Aptos Narrow"/>
                    <w:color w:val="000000"/>
                  </w:rPr>
                </w:rPrChange>
              </w:rPr>
            </w:pPr>
          </w:p>
        </w:tc>
        <w:tc>
          <w:tcPr>
            <w:tcW w:w="1924" w:type="dxa"/>
            <w:tcBorders>
              <w:top w:val="nil"/>
              <w:left w:val="single" w:sz="4" w:space="0" w:color="auto"/>
              <w:bottom w:val="nil"/>
              <w:right w:val="single" w:sz="4" w:space="0" w:color="auto"/>
            </w:tcBorders>
            <w:noWrap/>
            <w:vAlign w:val="bottom"/>
            <w:hideMark/>
            <w:tcPrChange w:id="300"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0063E208" w14:textId="77777777" w:rsidR="00096E5A" w:rsidRPr="00096E5A" w:rsidRDefault="00096E5A">
            <w:pPr>
              <w:rPr>
                <w:ins w:id="301" w:author="Erica Schmidt" w:date="2025-10-02T10:24:00Z" w16du:dateUtc="2025-10-02T14:24:00Z"/>
                <w:rFonts w:ascii="Times New Roman" w:hAnsi="Times New Roman" w:cs="Times New Roman"/>
                <w:color w:val="000000"/>
                <w:sz w:val="20"/>
                <w:szCs w:val="20"/>
                <w:rPrChange w:id="302" w:author="Erica Schmidt" w:date="2025-10-02T10:25:00Z" w16du:dateUtc="2025-10-02T14:25:00Z">
                  <w:rPr>
                    <w:ins w:id="303" w:author="Erica Schmidt" w:date="2025-10-02T10:24:00Z" w16du:dateUtc="2025-10-02T14:24:00Z"/>
                    <w:rFonts w:ascii="Aptos Narrow" w:hAnsi="Aptos Narrow"/>
                    <w:color w:val="000000"/>
                  </w:rPr>
                </w:rPrChange>
              </w:rPr>
            </w:pPr>
            <w:ins w:id="304" w:author="Erica Schmidt" w:date="2025-10-02T10:24:00Z" w16du:dateUtc="2025-10-02T14:24:00Z">
              <w:r w:rsidRPr="00096E5A">
                <w:rPr>
                  <w:rFonts w:ascii="Times New Roman" w:hAnsi="Times New Roman" w:cs="Times New Roman"/>
                  <w:color w:val="000000"/>
                  <w:sz w:val="20"/>
                  <w:szCs w:val="20"/>
                  <w:rPrChange w:id="305" w:author="Erica Schmidt" w:date="2025-10-02T10:25:00Z" w16du:dateUtc="2025-10-02T14:25:00Z">
                    <w:rPr>
                      <w:rFonts w:ascii="Aptos Narrow" w:hAnsi="Aptos Narrow"/>
                      <w:color w:val="000000"/>
                    </w:rPr>
                  </w:rPrChange>
                </w:rPr>
                <w:t> </w:t>
              </w:r>
            </w:ins>
          </w:p>
        </w:tc>
        <w:tc>
          <w:tcPr>
            <w:tcW w:w="1924" w:type="dxa"/>
            <w:tcBorders>
              <w:top w:val="nil"/>
              <w:left w:val="nil"/>
              <w:bottom w:val="nil"/>
              <w:right w:val="single" w:sz="4" w:space="0" w:color="auto"/>
            </w:tcBorders>
            <w:noWrap/>
            <w:vAlign w:val="bottom"/>
            <w:hideMark/>
            <w:tcPrChange w:id="306"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12E30B40" w14:textId="77777777" w:rsidR="00096E5A" w:rsidRPr="00096E5A" w:rsidRDefault="00096E5A">
            <w:pPr>
              <w:rPr>
                <w:ins w:id="307" w:author="Erica Schmidt" w:date="2025-10-02T10:24:00Z" w16du:dateUtc="2025-10-02T14:24:00Z"/>
                <w:rFonts w:ascii="Times New Roman" w:hAnsi="Times New Roman" w:cs="Times New Roman"/>
                <w:color w:val="000000"/>
                <w:sz w:val="20"/>
                <w:szCs w:val="20"/>
                <w:rPrChange w:id="308" w:author="Erica Schmidt" w:date="2025-10-02T10:25:00Z" w16du:dateUtc="2025-10-02T14:25:00Z">
                  <w:rPr>
                    <w:ins w:id="309" w:author="Erica Schmidt" w:date="2025-10-02T10:24:00Z" w16du:dateUtc="2025-10-02T14:24:00Z"/>
                    <w:rFonts w:ascii="Aptos Narrow" w:hAnsi="Aptos Narrow"/>
                    <w:color w:val="000000"/>
                  </w:rPr>
                </w:rPrChange>
              </w:rPr>
            </w:pPr>
            <w:ins w:id="310" w:author="Erica Schmidt" w:date="2025-10-02T10:24:00Z" w16du:dateUtc="2025-10-02T14:24:00Z">
              <w:r w:rsidRPr="00096E5A">
                <w:rPr>
                  <w:rFonts w:ascii="Times New Roman" w:hAnsi="Times New Roman" w:cs="Times New Roman"/>
                  <w:color w:val="000000"/>
                  <w:sz w:val="20"/>
                  <w:szCs w:val="20"/>
                  <w:rPrChange w:id="311" w:author="Erica Schmidt" w:date="2025-10-02T10:25:00Z" w16du:dateUtc="2025-10-02T14:25:00Z">
                    <w:rPr>
                      <w:rFonts w:ascii="Aptos Narrow" w:hAnsi="Aptos Narrow"/>
                      <w:color w:val="000000"/>
                    </w:rPr>
                  </w:rPrChange>
                </w:rPr>
                <w:t> </w:t>
              </w:r>
            </w:ins>
          </w:p>
        </w:tc>
      </w:tr>
      <w:tr w:rsidR="00096E5A" w14:paraId="26B55916" w14:textId="77777777" w:rsidTr="00096E5A">
        <w:tblPrEx>
          <w:tblW w:w="10767" w:type="dxa"/>
          <w:tblInd w:w="-5" w:type="dxa"/>
          <w:tblPrExChange w:id="312" w:author="Erica Schmidt" w:date="2025-10-02T10:24:00Z" w16du:dateUtc="2025-10-02T14:24:00Z">
            <w:tblPrEx>
              <w:tblW w:w="15000" w:type="dxa"/>
            </w:tblPrEx>
          </w:tblPrExChange>
        </w:tblPrEx>
        <w:trPr>
          <w:trHeight w:val="266"/>
          <w:ins w:id="313" w:author="Erica Schmidt" w:date="2025-10-02T10:24:00Z" w16du:dateUtc="2025-10-02T14:24:00Z"/>
          <w:trPrChange w:id="314"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315"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6A583C55" w14:textId="77777777" w:rsidR="00096E5A" w:rsidRPr="00096E5A" w:rsidRDefault="00096E5A">
            <w:pPr>
              <w:rPr>
                <w:ins w:id="316" w:author="Erica Schmidt" w:date="2025-10-02T10:24:00Z" w16du:dateUtc="2025-10-02T14:24:00Z"/>
                <w:rFonts w:ascii="Times New Roman" w:hAnsi="Times New Roman" w:cs="Times New Roman"/>
                <w:b/>
                <w:bCs/>
                <w:color w:val="000000"/>
                <w:sz w:val="20"/>
                <w:szCs w:val="20"/>
                <w:rPrChange w:id="317" w:author="Erica Schmidt" w:date="2025-10-02T10:25:00Z" w16du:dateUtc="2025-10-02T14:25:00Z">
                  <w:rPr>
                    <w:ins w:id="318" w:author="Erica Schmidt" w:date="2025-10-02T10:24:00Z" w16du:dateUtc="2025-10-02T14:24:00Z"/>
                    <w:rFonts w:ascii="Aptos Narrow" w:hAnsi="Aptos Narrow"/>
                    <w:b/>
                    <w:bCs/>
                    <w:color w:val="000000"/>
                  </w:rPr>
                </w:rPrChange>
              </w:rPr>
            </w:pPr>
            <w:ins w:id="319" w:author="Erica Schmidt" w:date="2025-10-02T10:24:00Z" w16du:dateUtc="2025-10-02T14:24:00Z">
              <w:r w:rsidRPr="00096E5A">
                <w:rPr>
                  <w:rFonts w:ascii="Times New Roman" w:hAnsi="Times New Roman" w:cs="Times New Roman"/>
                  <w:b/>
                  <w:bCs/>
                  <w:color w:val="000000"/>
                  <w:sz w:val="20"/>
                  <w:szCs w:val="20"/>
                  <w:rPrChange w:id="320" w:author="Erica Schmidt" w:date="2025-10-02T10:25:00Z" w16du:dateUtc="2025-10-02T14:25:00Z">
                    <w:rPr>
                      <w:rFonts w:ascii="Aptos Narrow" w:hAnsi="Aptos Narrow"/>
                      <w:b/>
                      <w:bCs/>
                      <w:color w:val="000000"/>
                    </w:rPr>
                  </w:rPrChange>
                </w:rPr>
                <w:t>Upper Santee River</w:t>
              </w:r>
            </w:ins>
          </w:p>
        </w:tc>
        <w:tc>
          <w:tcPr>
            <w:tcW w:w="775" w:type="dxa"/>
            <w:tcBorders>
              <w:top w:val="nil"/>
              <w:left w:val="nil"/>
              <w:bottom w:val="nil"/>
              <w:right w:val="nil"/>
            </w:tcBorders>
            <w:noWrap/>
            <w:vAlign w:val="bottom"/>
            <w:hideMark/>
            <w:tcPrChange w:id="321" w:author="Erica Schmidt" w:date="2025-10-02T10:24:00Z" w16du:dateUtc="2025-10-02T14:24:00Z">
              <w:tcPr>
                <w:tcW w:w="1080" w:type="dxa"/>
                <w:tcBorders>
                  <w:top w:val="nil"/>
                  <w:left w:val="nil"/>
                  <w:bottom w:val="nil"/>
                  <w:right w:val="nil"/>
                </w:tcBorders>
                <w:noWrap/>
                <w:vAlign w:val="bottom"/>
                <w:hideMark/>
              </w:tcPr>
            </w:tcPrChange>
          </w:tcPr>
          <w:p w14:paraId="560F6A23" w14:textId="77777777" w:rsidR="00096E5A" w:rsidRPr="00096E5A" w:rsidRDefault="00096E5A">
            <w:pPr>
              <w:rPr>
                <w:ins w:id="322" w:author="Erica Schmidt" w:date="2025-10-02T10:24:00Z" w16du:dateUtc="2025-10-02T14:24:00Z"/>
                <w:rFonts w:ascii="Times New Roman" w:hAnsi="Times New Roman" w:cs="Times New Roman"/>
                <w:b/>
                <w:bCs/>
                <w:color w:val="000000"/>
                <w:sz w:val="20"/>
                <w:szCs w:val="20"/>
                <w:rPrChange w:id="323" w:author="Erica Schmidt" w:date="2025-10-02T10:25:00Z" w16du:dateUtc="2025-10-02T14:25:00Z">
                  <w:rPr>
                    <w:ins w:id="324" w:author="Erica Schmidt" w:date="2025-10-02T10:24:00Z" w16du:dateUtc="2025-10-02T14:24:00Z"/>
                    <w:rFonts w:ascii="Aptos Narrow" w:hAnsi="Aptos Narrow"/>
                    <w:b/>
                    <w:bCs/>
                    <w:color w:val="000000"/>
                  </w:rPr>
                </w:rPrChange>
              </w:rPr>
            </w:pPr>
          </w:p>
        </w:tc>
        <w:tc>
          <w:tcPr>
            <w:tcW w:w="1751" w:type="dxa"/>
            <w:tcBorders>
              <w:top w:val="nil"/>
              <w:left w:val="single" w:sz="4" w:space="0" w:color="auto"/>
              <w:bottom w:val="nil"/>
              <w:right w:val="single" w:sz="4" w:space="0" w:color="auto"/>
            </w:tcBorders>
            <w:noWrap/>
            <w:vAlign w:val="bottom"/>
            <w:hideMark/>
            <w:tcPrChange w:id="325"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286791B7" w14:textId="77777777" w:rsidR="00096E5A" w:rsidRPr="00096E5A" w:rsidRDefault="00096E5A">
            <w:pPr>
              <w:rPr>
                <w:ins w:id="326" w:author="Erica Schmidt" w:date="2025-10-02T10:24:00Z" w16du:dateUtc="2025-10-02T14:24:00Z"/>
                <w:rFonts w:ascii="Times New Roman" w:hAnsi="Times New Roman" w:cs="Times New Roman"/>
                <w:color w:val="000000"/>
                <w:sz w:val="20"/>
                <w:szCs w:val="20"/>
                <w:rPrChange w:id="327" w:author="Erica Schmidt" w:date="2025-10-02T10:25:00Z" w16du:dateUtc="2025-10-02T14:25:00Z">
                  <w:rPr>
                    <w:ins w:id="328" w:author="Erica Schmidt" w:date="2025-10-02T10:24:00Z" w16du:dateUtc="2025-10-02T14:24:00Z"/>
                    <w:rFonts w:ascii="Aptos Narrow" w:hAnsi="Aptos Narrow"/>
                    <w:color w:val="000000"/>
                  </w:rPr>
                </w:rPrChange>
              </w:rPr>
            </w:pPr>
            <w:ins w:id="329" w:author="Erica Schmidt" w:date="2025-10-02T10:24:00Z" w16du:dateUtc="2025-10-02T14:24:00Z">
              <w:r w:rsidRPr="00096E5A">
                <w:rPr>
                  <w:rFonts w:ascii="Times New Roman" w:hAnsi="Times New Roman" w:cs="Times New Roman"/>
                  <w:color w:val="000000"/>
                  <w:sz w:val="20"/>
                  <w:szCs w:val="20"/>
                  <w:rPrChange w:id="330" w:author="Erica Schmidt" w:date="2025-10-02T10:25:00Z" w16du:dateUtc="2025-10-02T14:25:00Z">
                    <w:rPr>
                      <w:rFonts w:ascii="Aptos Narrow" w:hAnsi="Aptos Narrow"/>
                      <w:color w:val="000000"/>
                    </w:rPr>
                  </w:rPrChange>
                </w:rPr>
                <w:t> </w:t>
              </w:r>
            </w:ins>
          </w:p>
        </w:tc>
        <w:tc>
          <w:tcPr>
            <w:tcW w:w="1967" w:type="dxa"/>
            <w:tcBorders>
              <w:top w:val="nil"/>
              <w:left w:val="nil"/>
              <w:bottom w:val="nil"/>
              <w:right w:val="nil"/>
            </w:tcBorders>
            <w:noWrap/>
            <w:vAlign w:val="bottom"/>
            <w:hideMark/>
            <w:tcPrChange w:id="331" w:author="Erica Schmidt" w:date="2025-10-02T10:24:00Z" w16du:dateUtc="2025-10-02T14:24:00Z">
              <w:tcPr>
                <w:tcW w:w="2740" w:type="dxa"/>
                <w:gridSpan w:val="3"/>
                <w:tcBorders>
                  <w:top w:val="nil"/>
                  <w:left w:val="nil"/>
                  <w:bottom w:val="nil"/>
                  <w:right w:val="nil"/>
                </w:tcBorders>
                <w:noWrap/>
                <w:vAlign w:val="bottom"/>
                <w:hideMark/>
              </w:tcPr>
            </w:tcPrChange>
          </w:tcPr>
          <w:p w14:paraId="284DDA85" w14:textId="77777777" w:rsidR="00096E5A" w:rsidRPr="00096E5A" w:rsidRDefault="00096E5A">
            <w:pPr>
              <w:rPr>
                <w:ins w:id="332" w:author="Erica Schmidt" w:date="2025-10-02T10:24:00Z" w16du:dateUtc="2025-10-02T14:24:00Z"/>
                <w:rFonts w:ascii="Times New Roman" w:hAnsi="Times New Roman" w:cs="Times New Roman"/>
                <w:color w:val="000000"/>
                <w:sz w:val="20"/>
                <w:szCs w:val="20"/>
                <w:rPrChange w:id="333" w:author="Erica Schmidt" w:date="2025-10-02T10:25:00Z" w16du:dateUtc="2025-10-02T14:25:00Z">
                  <w:rPr>
                    <w:ins w:id="334" w:author="Erica Schmidt" w:date="2025-10-02T10:24:00Z" w16du:dateUtc="2025-10-02T14:24:00Z"/>
                    <w:rFonts w:ascii="Aptos Narrow" w:hAnsi="Aptos Narrow"/>
                    <w:color w:val="000000"/>
                  </w:rPr>
                </w:rPrChange>
              </w:rPr>
            </w:pPr>
          </w:p>
        </w:tc>
        <w:tc>
          <w:tcPr>
            <w:tcW w:w="1924" w:type="dxa"/>
            <w:tcBorders>
              <w:top w:val="nil"/>
              <w:left w:val="single" w:sz="4" w:space="0" w:color="auto"/>
              <w:bottom w:val="nil"/>
              <w:right w:val="single" w:sz="4" w:space="0" w:color="auto"/>
            </w:tcBorders>
            <w:noWrap/>
            <w:vAlign w:val="bottom"/>
            <w:hideMark/>
            <w:tcPrChange w:id="335"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4DC4ED44" w14:textId="77777777" w:rsidR="00096E5A" w:rsidRPr="00096E5A" w:rsidRDefault="00096E5A">
            <w:pPr>
              <w:rPr>
                <w:ins w:id="336" w:author="Erica Schmidt" w:date="2025-10-02T10:24:00Z" w16du:dateUtc="2025-10-02T14:24:00Z"/>
                <w:rFonts w:ascii="Times New Roman" w:hAnsi="Times New Roman" w:cs="Times New Roman"/>
                <w:color w:val="000000"/>
                <w:sz w:val="20"/>
                <w:szCs w:val="20"/>
                <w:rPrChange w:id="337" w:author="Erica Schmidt" w:date="2025-10-02T10:25:00Z" w16du:dateUtc="2025-10-02T14:25:00Z">
                  <w:rPr>
                    <w:ins w:id="338" w:author="Erica Schmidt" w:date="2025-10-02T10:24:00Z" w16du:dateUtc="2025-10-02T14:24:00Z"/>
                    <w:rFonts w:ascii="Aptos Narrow" w:hAnsi="Aptos Narrow"/>
                    <w:color w:val="000000"/>
                  </w:rPr>
                </w:rPrChange>
              </w:rPr>
            </w:pPr>
            <w:ins w:id="339" w:author="Erica Schmidt" w:date="2025-10-02T10:24:00Z" w16du:dateUtc="2025-10-02T14:24:00Z">
              <w:r w:rsidRPr="00096E5A">
                <w:rPr>
                  <w:rFonts w:ascii="Times New Roman" w:hAnsi="Times New Roman" w:cs="Times New Roman"/>
                  <w:color w:val="000000"/>
                  <w:sz w:val="20"/>
                  <w:szCs w:val="20"/>
                  <w:rPrChange w:id="340" w:author="Erica Schmidt" w:date="2025-10-02T10:25:00Z" w16du:dateUtc="2025-10-02T14:25:00Z">
                    <w:rPr>
                      <w:rFonts w:ascii="Aptos Narrow" w:hAnsi="Aptos Narrow"/>
                      <w:color w:val="000000"/>
                    </w:rPr>
                  </w:rPrChange>
                </w:rPr>
                <w:t> </w:t>
              </w:r>
            </w:ins>
          </w:p>
        </w:tc>
        <w:tc>
          <w:tcPr>
            <w:tcW w:w="1924" w:type="dxa"/>
            <w:tcBorders>
              <w:top w:val="nil"/>
              <w:left w:val="nil"/>
              <w:bottom w:val="nil"/>
              <w:right w:val="single" w:sz="4" w:space="0" w:color="auto"/>
            </w:tcBorders>
            <w:noWrap/>
            <w:vAlign w:val="bottom"/>
            <w:hideMark/>
            <w:tcPrChange w:id="341"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16CF3873" w14:textId="77777777" w:rsidR="00096E5A" w:rsidRPr="00096E5A" w:rsidRDefault="00096E5A">
            <w:pPr>
              <w:rPr>
                <w:ins w:id="342" w:author="Erica Schmidt" w:date="2025-10-02T10:24:00Z" w16du:dateUtc="2025-10-02T14:24:00Z"/>
                <w:rFonts w:ascii="Times New Roman" w:hAnsi="Times New Roman" w:cs="Times New Roman"/>
                <w:color w:val="000000"/>
                <w:sz w:val="20"/>
                <w:szCs w:val="20"/>
                <w:rPrChange w:id="343" w:author="Erica Schmidt" w:date="2025-10-02T10:25:00Z" w16du:dateUtc="2025-10-02T14:25:00Z">
                  <w:rPr>
                    <w:ins w:id="344" w:author="Erica Schmidt" w:date="2025-10-02T10:24:00Z" w16du:dateUtc="2025-10-02T14:24:00Z"/>
                    <w:rFonts w:ascii="Aptos Narrow" w:hAnsi="Aptos Narrow"/>
                    <w:color w:val="000000"/>
                  </w:rPr>
                </w:rPrChange>
              </w:rPr>
            </w:pPr>
            <w:ins w:id="345" w:author="Erica Schmidt" w:date="2025-10-02T10:24:00Z" w16du:dateUtc="2025-10-02T14:24:00Z">
              <w:r w:rsidRPr="00096E5A">
                <w:rPr>
                  <w:rFonts w:ascii="Times New Roman" w:hAnsi="Times New Roman" w:cs="Times New Roman"/>
                  <w:color w:val="000000"/>
                  <w:sz w:val="20"/>
                  <w:szCs w:val="20"/>
                  <w:rPrChange w:id="346" w:author="Erica Schmidt" w:date="2025-10-02T10:25:00Z" w16du:dateUtc="2025-10-02T14:25:00Z">
                    <w:rPr>
                      <w:rFonts w:ascii="Aptos Narrow" w:hAnsi="Aptos Narrow"/>
                      <w:color w:val="000000"/>
                    </w:rPr>
                  </w:rPrChange>
                </w:rPr>
                <w:t> </w:t>
              </w:r>
            </w:ins>
          </w:p>
        </w:tc>
      </w:tr>
      <w:tr w:rsidR="00096E5A" w14:paraId="49DED870" w14:textId="77777777" w:rsidTr="00096E5A">
        <w:tblPrEx>
          <w:tblW w:w="10767" w:type="dxa"/>
          <w:tblInd w:w="-5" w:type="dxa"/>
          <w:tblPrExChange w:id="347" w:author="Erica Schmidt" w:date="2025-10-02T10:24:00Z" w16du:dateUtc="2025-10-02T14:24:00Z">
            <w:tblPrEx>
              <w:tblW w:w="15000" w:type="dxa"/>
            </w:tblPrEx>
          </w:tblPrExChange>
        </w:tblPrEx>
        <w:trPr>
          <w:trHeight w:val="266"/>
          <w:ins w:id="348" w:author="Erica Schmidt" w:date="2025-10-02T10:24:00Z" w16du:dateUtc="2025-10-02T14:24:00Z"/>
          <w:trPrChange w:id="349"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350"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16277B82" w14:textId="77777777" w:rsidR="00096E5A" w:rsidRPr="00096E5A" w:rsidRDefault="00096E5A">
            <w:pPr>
              <w:rPr>
                <w:ins w:id="351" w:author="Erica Schmidt" w:date="2025-10-02T10:24:00Z" w16du:dateUtc="2025-10-02T14:24:00Z"/>
                <w:rFonts w:ascii="Times New Roman" w:hAnsi="Times New Roman" w:cs="Times New Roman"/>
                <w:color w:val="000000"/>
                <w:sz w:val="20"/>
                <w:szCs w:val="20"/>
                <w:rPrChange w:id="352" w:author="Erica Schmidt" w:date="2025-10-02T10:25:00Z" w16du:dateUtc="2025-10-02T14:25:00Z">
                  <w:rPr>
                    <w:ins w:id="353" w:author="Erica Schmidt" w:date="2025-10-02T10:24:00Z" w16du:dateUtc="2025-10-02T14:24:00Z"/>
                    <w:rFonts w:ascii="Aptos Narrow" w:hAnsi="Aptos Narrow"/>
                    <w:color w:val="000000"/>
                  </w:rPr>
                </w:rPrChange>
              </w:rPr>
            </w:pPr>
            <w:ins w:id="354" w:author="Erica Schmidt" w:date="2025-10-02T10:24:00Z" w16du:dateUtc="2025-10-02T14:24:00Z">
              <w:r w:rsidRPr="00096E5A">
                <w:rPr>
                  <w:rFonts w:ascii="Times New Roman" w:hAnsi="Times New Roman" w:cs="Times New Roman"/>
                  <w:color w:val="000000"/>
                  <w:sz w:val="20"/>
                  <w:szCs w:val="20"/>
                  <w:rPrChange w:id="355" w:author="Erica Schmidt" w:date="2025-10-02T10:25:00Z" w16du:dateUtc="2025-10-02T14:25:00Z">
                    <w:rPr>
                      <w:rFonts w:ascii="Aptos Narrow" w:hAnsi="Aptos Narrow"/>
                      <w:color w:val="000000"/>
                    </w:rPr>
                  </w:rPrChange>
                </w:rPr>
                <w:t>Bar upstream of Trezvants (D)</w:t>
              </w:r>
            </w:ins>
          </w:p>
        </w:tc>
        <w:tc>
          <w:tcPr>
            <w:tcW w:w="775" w:type="dxa"/>
            <w:tcBorders>
              <w:top w:val="nil"/>
              <w:left w:val="nil"/>
              <w:bottom w:val="nil"/>
              <w:right w:val="nil"/>
            </w:tcBorders>
            <w:noWrap/>
            <w:vAlign w:val="bottom"/>
            <w:hideMark/>
            <w:tcPrChange w:id="356" w:author="Erica Schmidt" w:date="2025-10-02T10:24:00Z" w16du:dateUtc="2025-10-02T14:24:00Z">
              <w:tcPr>
                <w:tcW w:w="1080" w:type="dxa"/>
                <w:tcBorders>
                  <w:top w:val="nil"/>
                  <w:left w:val="nil"/>
                  <w:bottom w:val="nil"/>
                  <w:right w:val="nil"/>
                </w:tcBorders>
                <w:noWrap/>
                <w:vAlign w:val="bottom"/>
                <w:hideMark/>
              </w:tcPr>
            </w:tcPrChange>
          </w:tcPr>
          <w:p w14:paraId="03B9EDE4" w14:textId="77777777" w:rsidR="00096E5A" w:rsidRPr="00096E5A" w:rsidRDefault="00096E5A">
            <w:pPr>
              <w:rPr>
                <w:ins w:id="357" w:author="Erica Schmidt" w:date="2025-10-02T10:24:00Z" w16du:dateUtc="2025-10-02T14:24:00Z"/>
                <w:rFonts w:ascii="Times New Roman" w:hAnsi="Times New Roman" w:cs="Times New Roman"/>
                <w:color w:val="000000"/>
                <w:sz w:val="20"/>
                <w:szCs w:val="20"/>
                <w:rPrChange w:id="358" w:author="Erica Schmidt" w:date="2025-10-02T10:25:00Z" w16du:dateUtc="2025-10-02T14:25:00Z">
                  <w:rPr>
                    <w:ins w:id="359"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360"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0EE7F822" w14:textId="77777777" w:rsidR="00096E5A" w:rsidRPr="00096E5A" w:rsidRDefault="00096E5A">
            <w:pPr>
              <w:jc w:val="right"/>
              <w:rPr>
                <w:ins w:id="361" w:author="Erica Schmidt" w:date="2025-10-02T10:24:00Z" w16du:dateUtc="2025-10-02T14:24:00Z"/>
                <w:rFonts w:ascii="Times New Roman" w:hAnsi="Times New Roman" w:cs="Times New Roman"/>
                <w:color w:val="000000"/>
                <w:sz w:val="20"/>
                <w:szCs w:val="20"/>
                <w:rPrChange w:id="362" w:author="Erica Schmidt" w:date="2025-10-02T10:25:00Z" w16du:dateUtc="2025-10-02T14:25:00Z">
                  <w:rPr>
                    <w:ins w:id="363" w:author="Erica Schmidt" w:date="2025-10-02T10:24:00Z" w16du:dateUtc="2025-10-02T14:24:00Z"/>
                    <w:rFonts w:ascii="Aptos Narrow" w:hAnsi="Aptos Narrow"/>
                    <w:color w:val="000000"/>
                  </w:rPr>
                </w:rPrChange>
              </w:rPr>
            </w:pPr>
            <w:ins w:id="364" w:author="Erica Schmidt" w:date="2025-10-02T10:24:00Z" w16du:dateUtc="2025-10-02T14:24:00Z">
              <w:r w:rsidRPr="00096E5A">
                <w:rPr>
                  <w:rFonts w:ascii="Times New Roman" w:hAnsi="Times New Roman" w:cs="Times New Roman"/>
                  <w:color w:val="000000"/>
                  <w:sz w:val="20"/>
                  <w:szCs w:val="20"/>
                  <w:rPrChange w:id="365"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366" w:author="Erica Schmidt" w:date="2025-10-02T10:24:00Z" w16du:dateUtc="2025-10-02T14:24:00Z">
              <w:tcPr>
                <w:tcW w:w="2740" w:type="dxa"/>
                <w:gridSpan w:val="3"/>
                <w:tcBorders>
                  <w:top w:val="nil"/>
                  <w:left w:val="nil"/>
                  <w:bottom w:val="nil"/>
                  <w:right w:val="nil"/>
                </w:tcBorders>
                <w:noWrap/>
                <w:vAlign w:val="bottom"/>
                <w:hideMark/>
              </w:tcPr>
            </w:tcPrChange>
          </w:tcPr>
          <w:p w14:paraId="7426DB95" w14:textId="77777777" w:rsidR="00096E5A" w:rsidRPr="00096E5A" w:rsidRDefault="00096E5A">
            <w:pPr>
              <w:jc w:val="right"/>
              <w:rPr>
                <w:ins w:id="367" w:author="Erica Schmidt" w:date="2025-10-02T10:24:00Z" w16du:dateUtc="2025-10-02T14:24:00Z"/>
                <w:rFonts w:ascii="Times New Roman" w:hAnsi="Times New Roman" w:cs="Times New Roman"/>
                <w:color w:val="000000"/>
                <w:sz w:val="20"/>
                <w:szCs w:val="20"/>
                <w:rPrChange w:id="368" w:author="Erica Schmidt" w:date="2025-10-02T10:25:00Z" w16du:dateUtc="2025-10-02T14:25:00Z">
                  <w:rPr>
                    <w:ins w:id="369" w:author="Erica Schmidt" w:date="2025-10-02T10:24:00Z" w16du:dateUtc="2025-10-02T14:24:00Z"/>
                    <w:rFonts w:ascii="Aptos Narrow" w:hAnsi="Aptos Narrow"/>
                    <w:color w:val="000000"/>
                  </w:rPr>
                </w:rPrChange>
              </w:rPr>
            </w:pPr>
            <w:ins w:id="370" w:author="Erica Schmidt" w:date="2025-10-02T10:24:00Z" w16du:dateUtc="2025-10-02T14:24:00Z">
              <w:r w:rsidRPr="00096E5A">
                <w:rPr>
                  <w:rFonts w:ascii="Times New Roman" w:hAnsi="Times New Roman" w:cs="Times New Roman"/>
                  <w:color w:val="000000"/>
                  <w:sz w:val="20"/>
                  <w:szCs w:val="20"/>
                  <w:rPrChange w:id="371"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372"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11C2DBEB" w14:textId="77777777" w:rsidR="00096E5A" w:rsidRPr="00096E5A" w:rsidRDefault="00096E5A">
            <w:pPr>
              <w:jc w:val="right"/>
              <w:rPr>
                <w:ins w:id="373" w:author="Erica Schmidt" w:date="2025-10-02T10:24:00Z" w16du:dateUtc="2025-10-02T14:24:00Z"/>
                <w:rFonts w:ascii="Times New Roman" w:hAnsi="Times New Roman" w:cs="Times New Roman"/>
                <w:color w:val="000000"/>
                <w:sz w:val="20"/>
                <w:szCs w:val="20"/>
                <w:rPrChange w:id="374" w:author="Erica Schmidt" w:date="2025-10-02T10:25:00Z" w16du:dateUtc="2025-10-02T14:25:00Z">
                  <w:rPr>
                    <w:ins w:id="375" w:author="Erica Schmidt" w:date="2025-10-02T10:24:00Z" w16du:dateUtc="2025-10-02T14:24:00Z"/>
                    <w:rFonts w:ascii="Aptos Narrow" w:hAnsi="Aptos Narrow"/>
                    <w:color w:val="000000"/>
                  </w:rPr>
                </w:rPrChange>
              </w:rPr>
            </w:pPr>
            <w:ins w:id="376" w:author="Erica Schmidt" w:date="2025-10-02T10:24:00Z" w16du:dateUtc="2025-10-02T14:24:00Z">
              <w:r w:rsidRPr="00096E5A">
                <w:rPr>
                  <w:rFonts w:ascii="Times New Roman" w:hAnsi="Times New Roman" w:cs="Times New Roman"/>
                  <w:color w:val="000000"/>
                  <w:sz w:val="20"/>
                  <w:szCs w:val="20"/>
                  <w:rPrChange w:id="377" w:author="Erica Schmidt" w:date="2025-10-02T10:25:00Z" w16du:dateUtc="2025-10-02T14:25:00Z">
                    <w:rPr>
                      <w:rFonts w:ascii="Aptos Narrow" w:hAnsi="Aptos Narrow"/>
                      <w:color w:val="000000"/>
                    </w:rPr>
                  </w:rPrChange>
                </w:rPr>
                <w:t>47</w:t>
              </w:r>
            </w:ins>
          </w:p>
        </w:tc>
        <w:tc>
          <w:tcPr>
            <w:tcW w:w="1924" w:type="dxa"/>
            <w:tcBorders>
              <w:top w:val="nil"/>
              <w:left w:val="nil"/>
              <w:bottom w:val="nil"/>
              <w:right w:val="single" w:sz="4" w:space="0" w:color="auto"/>
            </w:tcBorders>
            <w:noWrap/>
            <w:vAlign w:val="bottom"/>
            <w:hideMark/>
            <w:tcPrChange w:id="378"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7B7B725A" w14:textId="77777777" w:rsidR="00096E5A" w:rsidRPr="00096E5A" w:rsidRDefault="00096E5A">
            <w:pPr>
              <w:jc w:val="right"/>
              <w:rPr>
                <w:ins w:id="379" w:author="Erica Schmidt" w:date="2025-10-02T10:24:00Z" w16du:dateUtc="2025-10-02T14:24:00Z"/>
                <w:rFonts w:ascii="Times New Roman" w:hAnsi="Times New Roman" w:cs="Times New Roman"/>
                <w:color w:val="000000"/>
                <w:sz w:val="20"/>
                <w:szCs w:val="20"/>
                <w:rPrChange w:id="380" w:author="Erica Schmidt" w:date="2025-10-02T10:25:00Z" w16du:dateUtc="2025-10-02T14:25:00Z">
                  <w:rPr>
                    <w:ins w:id="381" w:author="Erica Schmidt" w:date="2025-10-02T10:24:00Z" w16du:dateUtc="2025-10-02T14:24:00Z"/>
                    <w:rFonts w:ascii="Aptos Narrow" w:hAnsi="Aptos Narrow"/>
                    <w:color w:val="000000"/>
                  </w:rPr>
                </w:rPrChange>
              </w:rPr>
            </w:pPr>
            <w:ins w:id="382" w:author="Erica Schmidt" w:date="2025-10-02T10:24:00Z" w16du:dateUtc="2025-10-02T14:24:00Z">
              <w:r w:rsidRPr="00096E5A">
                <w:rPr>
                  <w:rFonts w:ascii="Times New Roman" w:hAnsi="Times New Roman" w:cs="Times New Roman"/>
                  <w:color w:val="000000"/>
                  <w:sz w:val="20"/>
                  <w:szCs w:val="20"/>
                  <w:rPrChange w:id="383" w:author="Erica Schmidt" w:date="2025-10-02T10:25:00Z" w16du:dateUtc="2025-10-02T14:25:00Z">
                    <w:rPr>
                      <w:rFonts w:ascii="Aptos Narrow" w:hAnsi="Aptos Narrow"/>
                      <w:color w:val="000000"/>
                    </w:rPr>
                  </w:rPrChange>
                </w:rPr>
                <w:t>0.52</w:t>
              </w:r>
            </w:ins>
          </w:p>
        </w:tc>
      </w:tr>
      <w:tr w:rsidR="00096E5A" w14:paraId="5AD23A6C" w14:textId="77777777" w:rsidTr="00096E5A">
        <w:tblPrEx>
          <w:tblW w:w="10767" w:type="dxa"/>
          <w:tblInd w:w="-5" w:type="dxa"/>
          <w:tblPrExChange w:id="384" w:author="Erica Schmidt" w:date="2025-10-02T10:24:00Z" w16du:dateUtc="2025-10-02T14:24:00Z">
            <w:tblPrEx>
              <w:tblW w:w="15000" w:type="dxa"/>
            </w:tblPrEx>
          </w:tblPrExChange>
        </w:tblPrEx>
        <w:trPr>
          <w:trHeight w:val="266"/>
          <w:ins w:id="385" w:author="Erica Schmidt" w:date="2025-10-02T10:24:00Z" w16du:dateUtc="2025-10-02T14:24:00Z"/>
          <w:trPrChange w:id="386"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387"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05221057" w14:textId="77777777" w:rsidR="00096E5A" w:rsidRPr="00096E5A" w:rsidRDefault="00096E5A">
            <w:pPr>
              <w:rPr>
                <w:ins w:id="388" w:author="Erica Schmidt" w:date="2025-10-02T10:24:00Z" w16du:dateUtc="2025-10-02T14:24:00Z"/>
                <w:rFonts w:ascii="Times New Roman" w:hAnsi="Times New Roman" w:cs="Times New Roman"/>
                <w:color w:val="000000"/>
                <w:sz w:val="20"/>
                <w:szCs w:val="20"/>
                <w:rPrChange w:id="389" w:author="Erica Schmidt" w:date="2025-10-02T10:25:00Z" w16du:dateUtc="2025-10-02T14:25:00Z">
                  <w:rPr>
                    <w:ins w:id="390" w:author="Erica Schmidt" w:date="2025-10-02T10:24:00Z" w16du:dateUtc="2025-10-02T14:24:00Z"/>
                    <w:rFonts w:ascii="Aptos Narrow" w:hAnsi="Aptos Narrow"/>
                    <w:color w:val="000000"/>
                  </w:rPr>
                </w:rPrChange>
              </w:rPr>
            </w:pPr>
            <w:ins w:id="391" w:author="Erica Schmidt" w:date="2025-10-02T10:24:00Z" w16du:dateUtc="2025-10-02T14:24:00Z">
              <w:r w:rsidRPr="00096E5A">
                <w:rPr>
                  <w:rFonts w:ascii="Times New Roman" w:hAnsi="Times New Roman" w:cs="Times New Roman"/>
                  <w:color w:val="000000"/>
                  <w:sz w:val="20"/>
                  <w:szCs w:val="20"/>
                  <w:rPrChange w:id="392" w:author="Erica Schmidt" w:date="2025-10-02T10:25:00Z" w16du:dateUtc="2025-10-02T14:25:00Z">
                    <w:rPr>
                      <w:rFonts w:ascii="Aptos Narrow" w:hAnsi="Aptos Narrow"/>
                      <w:color w:val="000000"/>
                    </w:rPr>
                  </w:rPrChange>
                </w:rPr>
                <w:t>Bar upstream of Week's Landing (A)</w:t>
              </w:r>
            </w:ins>
          </w:p>
        </w:tc>
        <w:tc>
          <w:tcPr>
            <w:tcW w:w="775" w:type="dxa"/>
            <w:tcBorders>
              <w:top w:val="nil"/>
              <w:left w:val="nil"/>
              <w:bottom w:val="nil"/>
              <w:right w:val="nil"/>
            </w:tcBorders>
            <w:noWrap/>
            <w:vAlign w:val="bottom"/>
            <w:hideMark/>
            <w:tcPrChange w:id="393" w:author="Erica Schmidt" w:date="2025-10-02T10:24:00Z" w16du:dateUtc="2025-10-02T14:24:00Z">
              <w:tcPr>
                <w:tcW w:w="1080" w:type="dxa"/>
                <w:tcBorders>
                  <w:top w:val="nil"/>
                  <w:left w:val="nil"/>
                  <w:bottom w:val="nil"/>
                  <w:right w:val="nil"/>
                </w:tcBorders>
                <w:noWrap/>
                <w:vAlign w:val="bottom"/>
                <w:hideMark/>
              </w:tcPr>
            </w:tcPrChange>
          </w:tcPr>
          <w:p w14:paraId="06D9904F" w14:textId="77777777" w:rsidR="00096E5A" w:rsidRPr="00096E5A" w:rsidRDefault="00096E5A">
            <w:pPr>
              <w:rPr>
                <w:ins w:id="394" w:author="Erica Schmidt" w:date="2025-10-02T10:24:00Z" w16du:dateUtc="2025-10-02T14:24:00Z"/>
                <w:rFonts w:ascii="Times New Roman" w:hAnsi="Times New Roman" w:cs="Times New Roman"/>
                <w:color w:val="000000"/>
                <w:sz w:val="20"/>
                <w:szCs w:val="20"/>
                <w:rPrChange w:id="395" w:author="Erica Schmidt" w:date="2025-10-02T10:25:00Z" w16du:dateUtc="2025-10-02T14:25:00Z">
                  <w:rPr>
                    <w:ins w:id="396"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397"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6381CABD" w14:textId="77777777" w:rsidR="00096E5A" w:rsidRPr="00096E5A" w:rsidRDefault="00096E5A">
            <w:pPr>
              <w:jc w:val="right"/>
              <w:rPr>
                <w:ins w:id="398" w:author="Erica Schmidt" w:date="2025-10-02T10:24:00Z" w16du:dateUtc="2025-10-02T14:24:00Z"/>
                <w:rFonts w:ascii="Times New Roman" w:hAnsi="Times New Roman" w:cs="Times New Roman"/>
                <w:color w:val="000000"/>
                <w:sz w:val="20"/>
                <w:szCs w:val="20"/>
                <w:rPrChange w:id="399" w:author="Erica Schmidt" w:date="2025-10-02T10:25:00Z" w16du:dateUtc="2025-10-02T14:25:00Z">
                  <w:rPr>
                    <w:ins w:id="400" w:author="Erica Schmidt" w:date="2025-10-02T10:24:00Z" w16du:dateUtc="2025-10-02T14:24:00Z"/>
                    <w:rFonts w:ascii="Aptos Narrow" w:hAnsi="Aptos Narrow"/>
                    <w:color w:val="000000"/>
                  </w:rPr>
                </w:rPrChange>
              </w:rPr>
            </w:pPr>
            <w:ins w:id="401" w:author="Erica Schmidt" w:date="2025-10-02T10:24:00Z" w16du:dateUtc="2025-10-02T14:24:00Z">
              <w:r w:rsidRPr="00096E5A">
                <w:rPr>
                  <w:rFonts w:ascii="Times New Roman" w:hAnsi="Times New Roman" w:cs="Times New Roman"/>
                  <w:color w:val="000000"/>
                  <w:sz w:val="20"/>
                  <w:szCs w:val="20"/>
                  <w:rPrChange w:id="402"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403" w:author="Erica Schmidt" w:date="2025-10-02T10:24:00Z" w16du:dateUtc="2025-10-02T14:24:00Z">
              <w:tcPr>
                <w:tcW w:w="2740" w:type="dxa"/>
                <w:gridSpan w:val="3"/>
                <w:tcBorders>
                  <w:top w:val="nil"/>
                  <w:left w:val="nil"/>
                  <w:bottom w:val="nil"/>
                  <w:right w:val="nil"/>
                </w:tcBorders>
                <w:noWrap/>
                <w:vAlign w:val="bottom"/>
                <w:hideMark/>
              </w:tcPr>
            </w:tcPrChange>
          </w:tcPr>
          <w:p w14:paraId="054B9CAA" w14:textId="77777777" w:rsidR="00096E5A" w:rsidRPr="00096E5A" w:rsidRDefault="00096E5A">
            <w:pPr>
              <w:jc w:val="right"/>
              <w:rPr>
                <w:ins w:id="404" w:author="Erica Schmidt" w:date="2025-10-02T10:24:00Z" w16du:dateUtc="2025-10-02T14:24:00Z"/>
                <w:rFonts w:ascii="Times New Roman" w:hAnsi="Times New Roman" w:cs="Times New Roman"/>
                <w:color w:val="000000"/>
                <w:sz w:val="20"/>
                <w:szCs w:val="20"/>
                <w:rPrChange w:id="405" w:author="Erica Schmidt" w:date="2025-10-02T10:25:00Z" w16du:dateUtc="2025-10-02T14:25:00Z">
                  <w:rPr>
                    <w:ins w:id="406" w:author="Erica Schmidt" w:date="2025-10-02T10:24:00Z" w16du:dateUtc="2025-10-02T14:24:00Z"/>
                    <w:rFonts w:ascii="Aptos Narrow" w:hAnsi="Aptos Narrow"/>
                    <w:color w:val="000000"/>
                  </w:rPr>
                </w:rPrChange>
              </w:rPr>
            </w:pPr>
            <w:ins w:id="407" w:author="Erica Schmidt" w:date="2025-10-02T10:24:00Z" w16du:dateUtc="2025-10-02T14:24:00Z">
              <w:r w:rsidRPr="00096E5A">
                <w:rPr>
                  <w:rFonts w:ascii="Times New Roman" w:hAnsi="Times New Roman" w:cs="Times New Roman"/>
                  <w:color w:val="000000"/>
                  <w:sz w:val="20"/>
                  <w:szCs w:val="20"/>
                  <w:rPrChange w:id="408" w:author="Erica Schmidt" w:date="2025-10-02T10:25:00Z" w16du:dateUtc="2025-10-02T14:25:00Z">
                    <w:rPr>
                      <w:rFonts w:ascii="Aptos Narrow" w:hAnsi="Aptos Narrow"/>
                      <w:color w:val="000000"/>
                    </w:rPr>
                  </w:rPrChange>
                </w:rPr>
                <w:t>5267</w:t>
              </w:r>
            </w:ins>
          </w:p>
        </w:tc>
        <w:tc>
          <w:tcPr>
            <w:tcW w:w="1924" w:type="dxa"/>
            <w:tcBorders>
              <w:top w:val="nil"/>
              <w:left w:val="single" w:sz="4" w:space="0" w:color="auto"/>
              <w:bottom w:val="nil"/>
              <w:right w:val="single" w:sz="4" w:space="0" w:color="auto"/>
            </w:tcBorders>
            <w:noWrap/>
            <w:vAlign w:val="bottom"/>
            <w:hideMark/>
            <w:tcPrChange w:id="409"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40C5DDBB" w14:textId="77777777" w:rsidR="00096E5A" w:rsidRPr="00096E5A" w:rsidRDefault="00096E5A">
            <w:pPr>
              <w:jc w:val="right"/>
              <w:rPr>
                <w:ins w:id="410" w:author="Erica Schmidt" w:date="2025-10-02T10:24:00Z" w16du:dateUtc="2025-10-02T14:24:00Z"/>
                <w:rFonts w:ascii="Times New Roman" w:hAnsi="Times New Roman" w:cs="Times New Roman"/>
                <w:color w:val="000000"/>
                <w:sz w:val="20"/>
                <w:szCs w:val="20"/>
                <w:rPrChange w:id="411" w:author="Erica Schmidt" w:date="2025-10-02T10:25:00Z" w16du:dateUtc="2025-10-02T14:25:00Z">
                  <w:rPr>
                    <w:ins w:id="412" w:author="Erica Schmidt" w:date="2025-10-02T10:24:00Z" w16du:dateUtc="2025-10-02T14:24:00Z"/>
                    <w:rFonts w:ascii="Aptos Narrow" w:hAnsi="Aptos Narrow"/>
                    <w:color w:val="000000"/>
                  </w:rPr>
                </w:rPrChange>
              </w:rPr>
            </w:pPr>
            <w:ins w:id="413" w:author="Erica Schmidt" w:date="2025-10-02T10:24:00Z" w16du:dateUtc="2025-10-02T14:24:00Z">
              <w:r w:rsidRPr="00096E5A">
                <w:rPr>
                  <w:rFonts w:ascii="Times New Roman" w:hAnsi="Times New Roman" w:cs="Times New Roman"/>
                  <w:color w:val="000000"/>
                  <w:sz w:val="20"/>
                  <w:szCs w:val="20"/>
                  <w:rPrChange w:id="414" w:author="Erica Schmidt" w:date="2025-10-02T10:25:00Z" w16du:dateUtc="2025-10-02T14:25:00Z">
                    <w:rPr>
                      <w:rFonts w:ascii="Aptos Narrow" w:hAnsi="Aptos Narrow"/>
                      <w:color w:val="000000"/>
                    </w:rPr>
                  </w:rPrChange>
                </w:rPr>
                <w:t>25</w:t>
              </w:r>
            </w:ins>
          </w:p>
        </w:tc>
        <w:tc>
          <w:tcPr>
            <w:tcW w:w="1924" w:type="dxa"/>
            <w:tcBorders>
              <w:top w:val="nil"/>
              <w:left w:val="nil"/>
              <w:bottom w:val="nil"/>
              <w:right w:val="single" w:sz="4" w:space="0" w:color="auto"/>
            </w:tcBorders>
            <w:noWrap/>
            <w:vAlign w:val="bottom"/>
            <w:hideMark/>
            <w:tcPrChange w:id="415"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01D81CB7" w14:textId="77777777" w:rsidR="00096E5A" w:rsidRPr="00096E5A" w:rsidRDefault="00096E5A">
            <w:pPr>
              <w:jc w:val="right"/>
              <w:rPr>
                <w:ins w:id="416" w:author="Erica Schmidt" w:date="2025-10-02T10:24:00Z" w16du:dateUtc="2025-10-02T14:24:00Z"/>
                <w:rFonts w:ascii="Times New Roman" w:hAnsi="Times New Roman" w:cs="Times New Roman"/>
                <w:color w:val="000000"/>
                <w:sz w:val="20"/>
                <w:szCs w:val="20"/>
                <w:rPrChange w:id="417" w:author="Erica Schmidt" w:date="2025-10-02T10:25:00Z" w16du:dateUtc="2025-10-02T14:25:00Z">
                  <w:rPr>
                    <w:ins w:id="418" w:author="Erica Schmidt" w:date="2025-10-02T10:24:00Z" w16du:dateUtc="2025-10-02T14:24:00Z"/>
                    <w:rFonts w:ascii="Aptos Narrow" w:hAnsi="Aptos Narrow"/>
                    <w:color w:val="000000"/>
                  </w:rPr>
                </w:rPrChange>
              </w:rPr>
            </w:pPr>
            <w:ins w:id="419" w:author="Erica Schmidt" w:date="2025-10-02T10:24:00Z" w16du:dateUtc="2025-10-02T14:24:00Z">
              <w:r w:rsidRPr="00096E5A">
                <w:rPr>
                  <w:rFonts w:ascii="Times New Roman" w:hAnsi="Times New Roman" w:cs="Times New Roman"/>
                  <w:color w:val="000000"/>
                  <w:sz w:val="20"/>
                  <w:szCs w:val="20"/>
                  <w:rPrChange w:id="420" w:author="Erica Schmidt" w:date="2025-10-02T10:25:00Z" w16du:dateUtc="2025-10-02T14:25:00Z">
                    <w:rPr>
                      <w:rFonts w:ascii="Aptos Narrow" w:hAnsi="Aptos Narrow"/>
                      <w:color w:val="000000"/>
                    </w:rPr>
                  </w:rPrChange>
                </w:rPr>
                <w:t>0.28</w:t>
              </w:r>
            </w:ins>
          </w:p>
        </w:tc>
      </w:tr>
      <w:tr w:rsidR="00096E5A" w14:paraId="206F46DB" w14:textId="77777777" w:rsidTr="00096E5A">
        <w:tblPrEx>
          <w:tblW w:w="10767" w:type="dxa"/>
          <w:tblInd w:w="-5" w:type="dxa"/>
          <w:tblPrExChange w:id="421" w:author="Erica Schmidt" w:date="2025-10-02T10:24:00Z" w16du:dateUtc="2025-10-02T14:24:00Z">
            <w:tblPrEx>
              <w:tblW w:w="15000" w:type="dxa"/>
            </w:tblPrEx>
          </w:tblPrExChange>
        </w:tblPrEx>
        <w:trPr>
          <w:trHeight w:val="266"/>
          <w:ins w:id="422" w:author="Erica Schmidt" w:date="2025-10-02T10:24:00Z" w16du:dateUtc="2025-10-02T14:24:00Z"/>
          <w:trPrChange w:id="423"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424"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4E1825F1" w14:textId="77777777" w:rsidR="00096E5A" w:rsidRPr="00096E5A" w:rsidRDefault="00096E5A">
            <w:pPr>
              <w:rPr>
                <w:ins w:id="425" w:author="Erica Schmidt" w:date="2025-10-02T10:24:00Z" w16du:dateUtc="2025-10-02T14:24:00Z"/>
                <w:rFonts w:ascii="Times New Roman" w:hAnsi="Times New Roman" w:cs="Times New Roman"/>
                <w:color w:val="000000"/>
                <w:sz w:val="20"/>
                <w:szCs w:val="20"/>
                <w:rPrChange w:id="426" w:author="Erica Schmidt" w:date="2025-10-02T10:25:00Z" w16du:dateUtc="2025-10-02T14:25:00Z">
                  <w:rPr>
                    <w:ins w:id="427" w:author="Erica Schmidt" w:date="2025-10-02T10:24:00Z" w16du:dateUtc="2025-10-02T14:24:00Z"/>
                    <w:rFonts w:ascii="Aptos Narrow" w:hAnsi="Aptos Narrow"/>
                    <w:color w:val="000000"/>
                  </w:rPr>
                </w:rPrChange>
              </w:rPr>
            </w:pPr>
            <w:ins w:id="428" w:author="Erica Schmidt" w:date="2025-10-02T10:24:00Z" w16du:dateUtc="2025-10-02T14:24:00Z">
              <w:r w:rsidRPr="00096E5A">
                <w:rPr>
                  <w:rFonts w:ascii="Times New Roman" w:hAnsi="Times New Roman" w:cs="Times New Roman"/>
                  <w:color w:val="000000"/>
                  <w:sz w:val="20"/>
                  <w:szCs w:val="20"/>
                  <w:rPrChange w:id="429" w:author="Erica Schmidt" w:date="2025-10-02T10:25:00Z" w16du:dateUtc="2025-10-02T14:25:00Z">
                    <w:rPr>
                      <w:rFonts w:ascii="Aptos Narrow" w:hAnsi="Aptos Narrow"/>
                      <w:color w:val="000000"/>
                    </w:rPr>
                  </w:rPrChange>
                </w:rPr>
                <w:t>Bar upstream of Low Falls RR (B)</w:t>
              </w:r>
            </w:ins>
          </w:p>
        </w:tc>
        <w:tc>
          <w:tcPr>
            <w:tcW w:w="775" w:type="dxa"/>
            <w:tcBorders>
              <w:top w:val="nil"/>
              <w:left w:val="nil"/>
              <w:bottom w:val="nil"/>
              <w:right w:val="nil"/>
            </w:tcBorders>
            <w:noWrap/>
            <w:vAlign w:val="bottom"/>
            <w:hideMark/>
            <w:tcPrChange w:id="430" w:author="Erica Schmidt" w:date="2025-10-02T10:24:00Z" w16du:dateUtc="2025-10-02T14:24:00Z">
              <w:tcPr>
                <w:tcW w:w="1080" w:type="dxa"/>
                <w:tcBorders>
                  <w:top w:val="nil"/>
                  <w:left w:val="nil"/>
                  <w:bottom w:val="nil"/>
                  <w:right w:val="nil"/>
                </w:tcBorders>
                <w:noWrap/>
                <w:vAlign w:val="bottom"/>
                <w:hideMark/>
              </w:tcPr>
            </w:tcPrChange>
          </w:tcPr>
          <w:p w14:paraId="0F745DD4" w14:textId="77777777" w:rsidR="00096E5A" w:rsidRPr="00096E5A" w:rsidRDefault="00096E5A">
            <w:pPr>
              <w:rPr>
                <w:ins w:id="431" w:author="Erica Schmidt" w:date="2025-10-02T10:24:00Z" w16du:dateUtc="2025-10-02T14:24:00Z"/>
                <w:rFonts w:ascii="Times New Roman" w:hAnsi="Times New Roman" w:cs="Times New Roman"/>
                <w:color w:val="000000"/>
                <w:sz w:val="20"/>
                <w:szCs w:val="20"/>
                <w:rPrChange w:id="432" w:author="Erica Schmidt" w:date="2025-10-02T10:25:00Z" w16du:dateUtc="2025-10-02T14:25:00Z">
                  <w:rPr>
                    <w:ins w:id="433"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434"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7E40483B" w14:textId="77777777" w:rsidR="00096E5A" w:rsidRPr="00096E5A" w:rsidRDefault="00096E5A">
            <w:pPr>
              <w:jc w:val="right"/>
              <w:rPr>
                <w:ins w:id="435" w:author="Erica Schmidt" w:date="2025-10-02T10:24:00Z" w16du:dateUtc="2025-10-02T14:24:00Z"/>
                <w:rFonts w:ascii="Times New Roman" w:hAnsi="Times New Roman" w:cs="Times New Roman"/>
                <w:color w:val="000000"/>
                <w:sz w:val="20"/>
                <w:szCs w:val="20"/>
                <w:rPrChange w:id="436" w:author="Erica Schmidt" w:date="2025-10-02T10:25:00Z" w16du:dateUtc="2025-10-02T14:25:00Z">
                  <w:rPr>
                    <w:ins w:id="437" w:author="Erica Schmidt" w:date="2025-10-02T10:24:00Z" w16du:dateUtc="2025-10-02T14:24:00Z"/>
                    <w:rFonts w:ascii="Aptos Narrow" w:hAnsi="Aptos Narrow"/>
                    <w:color w:val="000000"/>
                  </w:rPr>
                </w:rPrChange>
              </w:rPr>
            </w:pPr>
            <w:ins w:id="438" w:author="Erica Schmidt" w:date="2025-10-02T10:24:00Z" w16du:dateUtc="2025-10-02T14:24:00Z">
              <w:r w:rsidRPr="00096E5A">
                <w:rPr>
                  <w:rFonts w:ascii="Times New Roman" w:hAnsi="Times New Roman" w:cs="Times New Roman"/>
                  <w:color w:val="000000"/>
                  <w:sz w:val="20"/>
                  <w:szCs w:val="20"/>
                  <w:rPrChange w:id="439"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440" w:author="Erica Schmidt" w:date="2025-10-02T10:24:00Z" w16du:dateUtc="2025-10-02T14:24:00Z">
              <w:tcPr>
                <w:tcW w:w="2740" w:type="dxa"/>
                <w:gridSpan w:val="3"/>
                <w:tcBorders>
                  <w:top w:val="nil"/>
                  <w:left w:val="nil"/>
                  <w:bottom w:val="nil"/>
                  <w:right w:val="nil"/>
                </w:tcBorders>
                <w:noWrap/>
                <w:vAlign w:val="bottom"/>
                <w:hideMark/>
              </w:tcPr>
            </w:tcPrChange>
          </w:tcPr>
          <w:p w14:paraId="032004CF" w14:textId="77777777" w:rsidR="00096E5A" w:rsidRPr="00096E5A" w:rsidRDefault="00096E5A">
            <w:pPr>
              <w:jc w:val="right"/>
              <w:rPr>
                <w:ins w:id="441" w:author="Erica Schmidt" w:date="2025-10-02T10:24:00Z" w16du:dateUtc="2025-10-02T14:24:00Z"/>
                <w:rFonts w:ascii="Times New Roman" w:hAnsi="Times New Roman" w:cs="Times New Roman"/>
                <w:color w:val="000000"/>
                <w:sz w:val="20"/>
                <w:szCs w:val="20"/>
                <w:rPrChange w:id="442" w:author="Erica Schmidt" w:date="2025-10-02T10:25:00Z" w16du:dateUtc="2025-10-02T14:25:00Z">
                  <w:rPr>
                    <w:ins w:id="443" w:author="Erica Schmidt" w:date="2025-10-02T10:24:00Z" w16du:dateUtc="2025-10-02T14:24:00Z"/>
                    <w:rFonts w:ascii="Aptos Narrow" w:hAnsi="Aptos Narrow"/>
                    <w:color w:val="000000"/>
                  </w:rPr>
                </w:rPrChange>
              </w:rPr>
            </w:pPr>
            <w:ins w:id="444" w:author="Erica Schmidt" w:date="2025-10-02T10:24:00Z" w16du:dateUtc="2025-10-02T14:24:00Z">
              <w:r w:rsidRPr="00096E5A">
                <w:rPr>
                  <w:rFonts w:ascii="Times New Roman" w:hAnsi="Times New Roman" w:cs="Times New Roman"/>
                  <w:color w:val="000000"/>
                  <w:sz w:val="20"/>
                  <w:szCs w:val="20"/>
                  <w:rPrChange w:id="445"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446"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7E6538F6" w14:textId="77777777" w:rsidR="00096E5A" w:rsidRPr="00096E5A" w:rsidRDefault="00096E5A">
            <w:pPr>
              <w:jc w:val="right"/>
              <w:rPr>
                <w:ins w:id="447" w:author="Erica Schmidt" w:date="2025-10-02T10:24:00Z" w16du:dateUtc="2025-10-02T14:24:00Z"/>
                <w:rFonts w:ascii="Times New Roman" w:hAnsi="Times New Roman" w:cs="Times New Roman"/>
                <w:color w:val="000000"/>
                <w:sz w:val="20"/>
                <w:szCs w:val="20"/>
                <w:rPrChange w:id="448" w:author="Erica Schmidt" w:date="2025-10-02T10:25:00Z" w16du:dateUtc="2025-10-02T14:25:00Z">
                  <w:rPr>
                    <w:ins w:id="449" w:author="Erica Schmidt" w:date="2025-10-02T10:24:00Z" w16du:dateUtc="2025-10-02T14:24:00Z"/>
                    <w:rFonts w:ascii="Aptos Narrow" w:hAnsi="Aptos Narrow"/>
                    <w:color w:val="000000"/>
                  </w:rPr>
                </w:rPrChange>
              </w:rPr>
            </w:pPr>
            <w:ins w:id="450" w:author="Erica Schmidt" w:date="2025-10-02T10:24:00Z" w16du:dateUtc="2025-10-02T14:24:00Z">
              <w:r w:rsidRPr="00096E5A">
                <w:rPr>
                  <w:rFonts w:ascii="Times New Roman" w:hAnsi="Times New Roman" w:cs="Times New Roman"/>
                  <w:color w:val="000000"/>
                  <w:sz w:val="20"/>
                  <w:szCs w:val="20"/>
                  <w:rPrChange w:id="451" w:author="Erica Schmidt" w:date="2025-10-02T10:25:00Z" w16du:dateUtc="2025-10-02T14:25:00Z">
                    <w:rPr>
                      <w:rFonts w:ascii="Aptos Narrow" w:hAnsi="Aptos Narrow"/>
                      <w:color w:val="000000"/>
                    </w:rPr>
                  </w:rPrChange>
                </w:rPr>
                <w:t>69</w:t>
              </w:r>
            </w:ins>
          </w:p>
        </w:tc>
        <w:tc>
          <w:tcPr>
            <w:tcW w:w="1924" w:type="dxa"/>
            <w:tcBorders>
              <w:top w:val="nil"/>
              <w:left w:val="nil"/>
              <w:bottom w:val="nil"/>
              <w:right w:val="single" w:sz="4" w:space="0" w:color="auto"/>
            </w:tcBorders>
            <w:noWrap/>
            <w:vAlign w:val="bottom"/>
            <w:hideMark/>
            <w:tcPrChange w:id="452"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0C472551" w14:textId="77777777" w:rsidR="00096E5A" w:rsidRPr="00096E5A" w:rsidRDefault="00096E5A">
            <w:pPr>
              <w:jc w:val="right"/>
              <w:rPr>
                <w:ins w:id="453" w:author="Erica Schmidt" w:date="2025-10-02T10:24:00Z" w16du:dateUtc="2025-10-02T14:24:00Z"/>
                <w:rFonts w:ascii="Times New Roman" w:hAnsi="Times New Roman" w:cs="Times New Roman"/>
                <w:color w:val="000000"/>
                <w:sz w:val="20"/>
                <w:szCs w:val="20"/>
                <w:rPrChange w:id="454" w:author="Erica Schmidt" w:date="2025-10-02T10:25:00Z" w16du:dateUtc="2025-10-02T14:25:00Z">
                  <w:rPr>
                    <w:ins w:id="455" w:author="Erica Schmidt" w:date="2025-10-02T10:24:00Z" w16du:dateUtc="2025-10-02T14:24:00Z"/>
                    <w:rFonts w:ascii="Aptos Narrow" w:hAnsi="Aptos Narrow"/>
                    <w:color w:val="000000"/>
                  </w:rPr>
                </w:rPrChange>
              </w:rPr>
            </w:pPr>
            <w:ins w:id="456" w:author="Erica Schmidt" w:date="2025-10-02T10:24:00Z" w16du:dateUtc="2025-10-02T14:24:00Z">
              <w:r w:rsidRPr="00096E5A">
                <w:rPr>
                  <w:rFonts w:ascii="Times New Roman" w:hAnsi="Times New Roman" w:cs="Times New Roman"/>
                  <w:color w:val="000000"/>
                  <w:sz w:val="20"/>
                  <w:szCs w:val="20"/>
                  <w:rPrChange w:id="457" w:author="Erica Schmidt" w:date="2025-10-02T10:25:00Z" w16du:dateUtc="2025-10-02T14:25:00Z">
                    <w:rPr>
                      <w:rFonts w:ascii="Aptos Narrow" w:hAnsi="Aptos Narrow"/>
                      <w:color w:val="000000"/>
                    </w:rPr>
                  </w:rPrChange>
                </w:rPr>
                <w:t>0.77</w:t>
              </w:r>
            </w:ins>
          </w:p>
        </w:tc>
      </w:tr>
      <w:tr w:rsidR="00096E5A" w14:paraId="31E5E76F" w14:textId="77777777" w:rsidTr="00096E5A">
        <w:tblPrEx>
          <w:tblW w:w="10767" w:type="dxa"/>
          <w:tblInd w:w="-5" w:type="dxa"/>
          <w:tblPrExChange w:id="458" w:author="Erica Schmidt" w:date="2025-10-02T10:24:00Z" w16du:dateUtc="2025-10-02T14:24:00Z">
            <w:tblPrEx>
              <w:tblW w:w="15000" w:type="dxa"/>
            </w:tblPrEx>
          </w:tblPrExChange>
        </w:tblPrEx>
        <w:trPr>
          <w:trHeight w:val="266"/>
          <w:ins w:id="459" w:author="Erica Schmidt" w:date="2025-10-02T10:24:00Z" w16du:dateUtc="2025-10-02T14:24:00Z"/>
          <w:trPrChange w:id="460" w:author="Erica Schmidt" w:date="2025-10-02T10:24:00Z" w16du:dateUtc="2025-10-02T14:24:00Z">
            <w:trPr>
              <w:gridBefore w:val="1"/>
              <w:trHeight w:val="300"/>
            </w:trPr>
          </w:trPrChange>
        </w:trPr>
        <w:tc>
          <w:tcPr>
            <w:tcW w:w="2426" w:type="dxa"/>
            <w:tcBorders>
              <w:top w:val="nil"/>
              <w:left w:val="single" w:sz="4" w:space="0" w:color="auto"/>
              <w:bottom w:val="nil"/>
              <w:right w:val="single" w:sz="4" w:space="0" w:color="auto"/>
            </w:tcBorders>
            <w:noWrap/>
            <w:vAlign w:val="bottom"/>
            <w:hideMark/>
            <w:tcPrChange w:id="461" w:author="Erica Schmidt" w:date="2025-10-02T10:24:00Z" w16du:dateUtc="2025-10-02T14:24:00Z">
              <w:tcPr>
                <w:tcW w:w="3380" w:type="dxa"/>
                <w:gridSpan w:val="3"/>
                <w:tcBorders>
                  <w:top w:val="nil"/>
                  <w:left w:val="single" w:sz="4" w:space="0" w:color="auto"/>
                  <w:bottom w:val="nil"/>
                  <w:right w:val="single" w:sz="4" w:space="0" w:color="auto"/>
                </w:tcBorders>
                <w:noWrap/>
                <w:vAlign w:val="bottom"/>
                <w:hideMark/>
              </w:tcPr>
            </w:tcPrChange>
          </w:tcPr>
          <w:p w14:paraId="67FDFC66" w14:textId="77777777" w:rsidR="00096E5A" w:rsidRPr="00096E5A" w:rsidRDefault="00096E5A">
            <w:pPr>
              <w:rPr>
                <w:ins w:id="462" w:author="Erica Schmidt" w:date="2025-10-02T10:24:00Z" w16du:dateUtc="2025-10-02T14:24:00Z"/>
                <w:rFonts w:ascii="Times New Roman" w:hAnsi="Times New Roman" w:cs="Times New Roman"/>
                <w:color w:val="000000"/>
                <w:sz w:val="20"/>
                <w:szCs w:val="20"/>
                <w:rPrChange w:id="463" w:author="Erica Schmidt" w:date="2025-10-02T10:25:00Z" w16du:dateUtc="2025-10-02T14:25:00Z">
                  <w:rPr>
                    <w:ins w:id="464" w:author="Erica Schmidt" w:date="2025-10-02T10:24:00Z" w16du:dateUtc="2025-10-02T14:24:00Z"/>
                    <w:rFonts w:ascii="Aptos Narrow" w:hAnsi="Aptos Narrow"/>
                    <w:color w:val="000000"/>
                  </w:rPr>
                </w:rPrChange>
              </w:rPr>
            </w:pPr>
            <w:ins w:id="465" w:author="Erica Schmidt" w:date="2025-10-02T10:24:00Z" w16du:dateUtc="2025-10-02T14:24:00Z">
              <w:r w:rsidRPr="00096E5A">
                <w:rPr>
                  <w:rFonts w:ascii="Times New Roman" w:hAnsi="Times New Roman" w:cs="Times New Roman"/>
                  <w:color w:val="000000"/>
                  <w:sz w:val="20"/>
                  <w:szCs w:val="20"/>
                  <w:rPrChange w:id="466" w:author="Erica Schmidt" w:date="2025-10-02T10:25:00Z" w16du:dateUtc="2025-10-02T14:25:00Z">
                    <w:rPr>
                      <w:rFonts w:ascii="Aptos Narrow" w:hAnsi="Aptos Narrow"/>
                      <w:color w:val="000000"/>
                    </w:rPr>
                  </w:rPrChange>
                </w:rPr>
                <w:t>Bar upstream of the Blowout (C)</w:t>
              </w:r>
            </w:ins>
          </w:p>
        </w:tc>
        <w:tc>
          <w:tcPr>
            <w:tcW w:w="775" w:type="dxa"/>
            <w:tcBorders>
              <w:top w:val="nil"/>
              <w:left w:val="nil"/>
              <w:bottom w:val="nil"/>
              <w:right w:val="nil"/>
            </w:tcBorders>
            <w:noWrap/>
            <w:vAlign w:val="bottom"/>
            <w:hideMark/>
            <w:tcPrChange w:id="467" w:author="Erica Schmidt" w:date="2025-10-02T10:24:00Z" w16du:dateUtc="2025-10-02T14:24:00Z">
              <w:tcPr>
                <w:tcW w:w="1080" w:type="dxa"/>
                <w:tcBorders>
                  <w:top w:val="nil"/>
                  <w:left w:val="nil"/>
                  <w:bottom w:val="nil"/>
                  <w:right w:val="nil"/>
                </w:tcBorders>
                <w:noWrap/>
                <w:vAlign w:val="bottom"/>
                <w:hideMark/>
              </w:tcPr>
            </w:tcPrChange>
          </w:tcPr>
          <w:p w14:paraId="15C8C1C7" w14:textId="77777777" w:rsidR="00096E5A" w:rsidRPr="00096E5A" w:rsidRDefault="00096E5A">
            <w:pPr>
              <w:rPr>
                <w:ins w:id="468" w:author="Erica Schmidt" w:date="2025-10-02T10:24:00Z" w16du:dateUtc="2025-10-02T14:24:00Z"/>
                <w:rFonts w:ascii="Times New Roman" w:hAnsi="Times New Roman" w:cs="Times New Roman"/>
                <w:color w:val="000000"/>
                <w:sz w:val="20"/>
                <w:szCs w:val="20"/>
                <w:rPrChange w:id="469" w:author="Erica Schmidt" w:date="2025-10-02T10:25:00Z" w16du:dateUtc="2025-10-02T14:25:00Z">
                  <w:rPr>
                    <w:ins w:id="470" w:author="Erica Schmidt" w:date="2025-10-02T10:24:00Z" w16du:dateUtc="2025-10-02T14:24:00Z"/>
                    <w:rFonts w:ascii="Aptos Narrow" w:hAnsi="Aptos Narrow"/>
                    <w:color w:val="000000"/>
                  </w:rPr>
                </w:rPrChange>
              </w:rPr>
            </w:pPr>
          </w:p>
        </w:tc>
        <w:tc>
          <w:tcPr>
            <w:tcW w:w="1751" w:type="dxa"/>
            <w:tcBorders>
              <w:top w:val="nil"/>
              <w:left w:val="single" w:sz="4" w:space="0" w:color="auto"/>
              <w:bottom w:val="nil"/>
              <w:right w:val="single" w:sz="4" w:space="0" w:color="auto"/>
            </w:tcBorders>
            <w:noWrap/>
            <w:vAlign w:val="bottom"/>
            <w:hideMark/>
            <w:tcPrChange w:id="471" w:author="Erica Schmidt" w:date="2025-10-02T10:24:00Z" w16du:dateUtc="2025-10-02T14:24:00Z">
              <w:tcPr>
                <w:tcW w:w="2440" w:type="dxa"/>
                <w:gridSpan w:val="2"/>
                <w:tcBorders>
                  <w:top w:val="nil"/>
                  <w:left w:val="single" w:sz="4" w:space="0" w:color="auto"/>
                  <w:bottom w:val="nil"/>
                  <w:right w:val="single" w:sz="4" w:space="0" w:color="auto"/>
                </w:tcBorders>
                <w:noWrap/>
                <w:vAlign w:val="bottom"/>
                <w:hideMark/>
              </w:tcPr>
            </w:tcPrChange>
          </w:tcPr>
          <w:p w14:paraId="51BEB846" w14:textId="77777777" w:rsidR="00096E5A" w:rsidRPr="00096E5A" w:rsidRDefault="00096E5A">
            <w:pPr>
              <w:jc w:val="right"/>
              <w:rPr>
                <w:ins w:id="472" w:author="Erica Schmidt" w:date="2025-10-02T10:24:00Z" w16du:dateUtc="2025-10-02T14:24:00Z"/>
                <w:rFonts w:ascii="Times New Roman" w:hAnsi="Times New Roman" w:cs="Times New Roman"/>
                <w:color w:val="000000"/>
                <w:sz w:val="20"/>
                <w:szCs w:val="20"/>
                <w:rPrChange w:id="473" w:author="Erica Schmidt" w:date="2025-10-02T10:25:00Z" w16du:dateUtc="2025-10-02T14:25:00Z">
                  <w:rPr>
                    <w:ins w:id="474" w:author="Erica Schmidt" w:date="2025-10-02T10:24:00Z" w16du:dateUtc="2025-10-02T14:24:00Z"/>
                    <w:rFonts w:ascii="Aptos Narrow" w:hAnsi="Aptos Narrow"/>
                    <w:color w:val="000000"/>
                  </w:rPr>
                </w:rPrChange>
              </w:rPr>
            </w:pPr>
            <w:ins w:id="475" w:author="Erica Schmidt" w:date="2025-10-02T10:24:00Z" w16du:dateUtc="2025-10-02T14:24:00Z">
              <w:r w:rsidRPr="00096E5A">
                <w:rPr>
                  <w:rFonts w:ascii="Times New Roman" w:hAnsi="Times New Roman" w:cs="Times New Roman"/>
                  <w:color w:val="000000"/>
                  <w:sz w:val="20"/>
                  <w:szCs w:val="20"/>
                  <w:rPrChange w:id="476" w:author="Erica Schmidt" w:date="2025-10-02T10:25:00Z" w16du:dateUtc="2025-10-02T14:25:00Z">
                    <w:rPr>
                      <w:rFonts w:ascii="Aptos Narrow" w:hAnsi="Aptos Narrow"/>
                      <w:color w:val="000000"/>
                    </w:rPr>
                  </w:rPrChange>
                </w:rPr>
                <w:t>6</w:t>
              </w:r>
            </w:ins>
          </w:p>
        </w:tc>
        <w:tc>
          <w:tcPr>
            <w:tcW w:w="1967" w:type="dxa"/>
            <w:tcBorders>
              <w:top w:val="nil"/>
              <w:left w:val="nil"/>
              <w:bottom w:val="nil"/>
              <w:right w:val="nil"/>
            </w:tcBorders>
            <w:noWrap/>
            <w:vAlign w:val="bottom"/>
            <w:hideMark/>
            <w:tcPrChange w:id="477" w:author="Erica Schmidt" w:date="2025-10-02T10:24:00Z" w16du:dateUtc="2025-10-02T14:24:00Z">
              <w:tcPr>
                <w:tcW w:w="2740" w:type="dxa"/>
                <w:gridSpan w:val="3"/>
                <w:tcBorders>
                  <w:top w:val="nil"/>
                  <w:left w:val="nil"/>
                  <w:bottom w:val="nil"/>
                  <w:right w:val="nil"/>
                </w:tcBorders>
                <w:noWrap/>
                <w:vAlign w:val="bottom"/>
                <w:hideMark/>
              </w:tcPr>
            </w:tcPrChange>
          </w:tcPr>
          <w:p w14:paraId="1CB02C20" w14:textId="77777777" w:rsidR="00096E5A" w:rsidRPr="00096E5A" w:rsidRDefault="00096E5A">
            <w:pPr>
              <w:jc w:val="right"/>
              <w:rPr>
                <w:ins w:id="478" w:author="Erica Schmidt" w:date="2025-10-02T10:24:00Z" w16du:dateUtc="2025-10-02T14:24:00Z"/>
                <w:rFonts w:ascii="Times New Roman" w:hAnsi="Times New Roman" w:cs="Times New Roman"/>
                <w:color w:val="000000"/>
                <w:sz w:val="20"/>
                <w:szCs w:val="20"/>
                <w:rPrChange w:id="479" w:author="Erica Schmidt" w:date="2025-10-02T10:25:00Z" w16du:dateUtc="2025-10-02T14:25:00Z">
                  <w:rPr>
                    <w:ins w:id="480" w:author="Erica Schmidt" w:date="2025-10-02T10:24:00Z" w16du:dateUtc="2025-10-02T14:24:00Z"/>
                    <w:rFonts w:ascii="Aptos Narrow" w:hAnsi="Aptos Narrow"/>
                    <w:color w:val="000000"/>
                  </w:rPr>
                </w:rPrChange>
              </w:rPr>
            </w:pPr>
            <w:ins w:id="481" w:author="Erica Schmidt" w:date="2025-10-02T10:24:00Z" w16du:dateUtc="2025-10-02T14:24:00Z">
              <w:r w:rsidRPr="00096E5A">
                <w:rPr>
                  <w:rFonts w:ascii="Times New Roman" w:hAnsi="Times New Roman" w:cs="Times New Roman"/>
                  <w:color w:val="000000"/>
                  <w:sz w:val="20"/>
                  <w:szCs w:val="20"/>
                  <w:rPrChange w:id="482" w:author="Erica Schmidt" w:date="2025-10-02T10:25:00Z" w16du:dateUtc="2025-10-02T14:25:00Z">
                    <w:rPr>
                      <w:rFonts w:ascii="Aptos Narrow" w:hAnsi="Aptos Narrow"/>
                      <w:color w:val="000000"/>
                    </w:rPr>
                  </w:rPrChange>
                </w:rPr>
                <w:t>5400</w:t>
              </w:r>
            </w:ins>
          </w:p>
        </w:tc>
        <w:tc>
          <w:tcPr>
            <w:tcW w:w="1924" w:type="dxa"/>
            <w:tcBorders>
              <w:top w:val="nil"/>
              <w:left w:val="single" w:sz="4" w:space="0" w:color="auto"/>
              <w:bottom w:val="nil"/>
              <w:right w:val="single" w:sz="4" w:space="0" w:color="auto"/>
            </w:tcBorders>
            <w:noWrap/>
            <w:vAlign w:val="bottom"/>
            <w:hideMark/>
            <w:tcPrChange w:id="483" w:author="Erica Schmidt" w:date="2025-10-02T10:24:00Z" w16du:dateUtc="2025-10-02T14:24:00Z">
              <w:tcPr>
                <w:tcW w:w="2680" w:type="dxa"/>
                <w:gridSpan w:val="2"/>
                <w:tcBorders>
                  <w:top w:val="nil"/>
                  <w:left w:val="single" w:sz="4" w:space="0" w:color="auto"/>
                  <w:bottom w:val="nil"/>
                  <w:right w:val="single" w:sz="4" w:space="0" w:color="auto"/>
                </w:tcBorders>
                <w:noWrap/>
                <w:vAlign w:val="bottom"/>
                <w:hideMark/>
              </w:tcPr>
            </w:tcPrChange>
          </w:tcPr>
          <w:p w14:paraId="2D99812C" w14:textId="77777777" w:rsidR="00096E5A" w:rsidRPr="00096E5A" w:rsidRDefault="00096E5A">
            <w:pPr>
              <w:jc w:val="right"/>
              <w:rPr>
                <w:ins w:id="484" w:author="Erica Schmidt" w:date="2025-10-02T10:24:00Z" w16du:dateUtc="2025-10-02T14:24:00Z"/>
                <w:rFonts w:ascii="Times New Roman" w:hAnsi="Times New Roman" w:cs="Times New Roman"/>
                <w:color w:val="000000"/>
                <w:sz w:val="20"/>
                <w:szCs w:val="20"/>
                <w:rPrChange w:id="485" w:author="Erica Schmidt" w:date="2025-10-02T10:25:00Z" w16du:dateUtc="2025-10-02T14:25:00Z">
                  <w:rPr>
                    <w:ins w:id="486" w:author="Erica Schmidt" w:date="2025-10-02T10:24:00Z" w16du:dateUtc="2025-10-02T14:24:00Z"/>
                    <w:rFonts w:ascii="Aptos Narrow" w:hAnsi="Aptos Narrow"/>
                    <w:color w:val="000000"/>
                  </w:rPr>
                </w:rPrChange>
              </w:rPr>
            </w:pPr>
            <w:ins w:id="487" w:author="Erica Schmidt" w:date="2025-10-02T10:24:00Z" w16du:dateUtc="2025-10-02T14:24:00Z">
              <w:r w:rsidRPr="00096E5A">
                <w:rPr>
                  <w:rFonts w:ascii="Times New Roman" w:hAnsi="Times New Roman" w:cs="Times New Roman"/>
                  <w:color w:val="000000"/>
                  <w:sz w:val="20"/>
                  <w:szCs w:val="20"/>
                  <w:rPrChange w:id="488" w:author="Erica Schmidt" w:date="2025-10-02T10:25:00Z" w16du:dateUtc="2025-10-02T14:25:00Z">
                    <w:rPr>
                      <w:rFonts w:ascii="Aptos Narrow" w:hAnsi="Aptos Narrow"/>
                      <w:color w:val="000000"/>
                    </w:rPr>
                  </w:rPrChange>
                </w:rPr>
                <w:t>59</w:t>
              </w:r>
            </w:ins>
          </w:p>
        </w:tc>
        <w:tc>
          <w:tcPr>
            <w:tcW w:w="1924" w:type="dxa"/>
            <w:tcBorders>
              <w:top w:val="nil"/>
              <w:left w:val="nil"/>
              <w:bottom w:val="nil"/>
              <w:right w:val="single" w:sz="4" w:space="0" w:color="auto"/>
            </w:tcBorders>
            <w:noWrap/>
            <w:vAlign w:val="bottom"/>
            <w:hideMark/>
            <w:tcPrChange w:id="489" w:author="Erica Schmidt" w:date="2025-10-02T10:24:00Z" w16du:dateUtc="2025-10-02T14:24:00Z">
              <w:tcPr>
                <w:tcW w:w="2680" w:type="dxa"/>
                <w:tcBorders>
                  <w:top w:val="nil"/>
                  <w:left w:val="nil"/>
                  <w:bottom w:val="nil"/>
                  <w:right w:val="single" w:sz="4" w:space="0" w:color="auto"/>
                </w:tcBorders>
                <w:noWrap/>
                <w:vAlign w:val="bottom"/>
                <w:hideMark/>
              </w:tcPr>
            </w:tcPrChange>
          </w:tcPr>
          <w:p w14:paraId="74FD3BA4" w14:textId="77777777" w:rsidR="00096E5A" w:rsidRPr="00096E5A" w:rsidRDefault="00096E5A">
            <w:pPr>
              <w:jc w:val="right"/>
              <w:rPr>
                <w:ins w:id="490" w:author="Erica Schmidt" w:date="2025-10-02T10:24:00Z" w16du:dateUtc="2025-10-02T14:24:00Z"/>
                <w:rFonts w:ascii="Times New Roman" w:hAnsi="Times New Roman" w:cs="Times New Roman"/>
                <w:color w:val="000000"/>
                <w:sz w:val="20"/>
                <w:szCs w:val="20"/>
                <w:rPrChange w:id="491" w:author="Erica Schmidt" w:date="2025-10-02T10:25:00Z" w16du:dateUtc="2025-10-02T14:25:00Z">
                  <w:rPr>
                    <w:ins w:id="492" w:author="Erica Schmidt" w:date="2025-10-02T10:24:00Z" w16du:dateUtc="2025-10-02T14:24:00Z"/>
                    <w:rFonts w:ascii="Aptos Narrow" w:hAnsi="Aptos Narrow"/>
                    <w:color w:val="000000"/>
                  </w:rPr>
                </w:rPrChange>
              </w:rPr>
            </w:pPr>
            <w:ins w:id="493" w:author="Erica Schmidt" w:date="2025-10-02T10:24:00Z" w16du:dateUtc="2025-10-02T14:24:00Z">
              <w:r w:rsidRPr="00096E5A">
                <w:rPr>
                  <w:rFonts w:ascii="Times New Roman" w:hAnsi="Times New Roman" w:cs="Times New Roman"/>
                  <w:color w:val="000000"/>
                  <w:sz w:val="20"/>
                  <w:szCs w:val="20"/>
                  <w:rPrChange w:id="494" w:author="Erica Schmidt" w:date="2025-10-02T10:25:00Z" w16du:dateUtc="2025-10-02T14:25:00Z">
                    <w:rPr>
                      <w:rFonts w:ascii="Aptos Narrow" w:hAnsi="Aptos Narrow"/>
                      <w:color w:val="000000"/>
                    </w:rPr>
                  </w:rPrChange>
                </w:rPr>
                <w:t>0.66</w:t>
              </w:r>
            </w:ins>
          </w:p>
        </w:tc>
      </w:tr>
      <w:tr w:rsidR="00096E5A" w14:paraId="497CF322" w14:textId="77777777" w:rsidTr="00096E5A">
        <w:tblPrEx>
          <w:tblW w:w="10767" w:type="dxa"/>
          <w:tblInd w:w="-5" w:type="dxa"/>
          <w:tblPrExChange w:id="495" w:author="Erica Schmidt" w:date="2025-10-02T10:24:00Z" w16du:dateUtc="2025-10-02T14:24:00Z">
            <w:tblPrEx>
              <w:tblW w:w="15000" w:type="dxa"/>
            </w:tblPrEx>
          </w:tblPrExChange>
        </w:tblPrEx>
        <w:trPr>
          <w:trHeight w:val="266"/>
          <w:ins w:id="496" w:author="Erica Schmidt" w:date="2025-10-02T10:24:00Z" w16du:dateUtc="2025-10-02T14:24:00Z"/>
          <w:trPrChange w:id="497" w:author="Erica Schmidt" w:date="2025-10-02T10:24:00Z" w16du:dateUtc="2025-10-02T14:24:00Z">
            <w:trPr>
              <w:gridBefore w:val="1"/>
              <w:trHeight w:val="300"/>
            </w:trPr>
          </w:trPrChange>
        </w:trPr>
        <w:tc>
          <w:tcPr>
            <w:tcW w:w="2426" w:type="dxa"/>
            <w:tcBorders>
              <w:top w:val="nil"/>
              <w:left w:val="single" w:sz="4" w:space="0" w:color="auto"/>
              <w:bottom w:val="single" w:sz="4" w:space="0" w:color="auto"/>
              <w:right w:val="single" w:sz="4" w:space="0" w:color="auto"/>
            </w:tcBorders>
            <w:noWrap/>
            <w:vAlign w:val="bottom"/>
            <w:hideMark/>
            <w:tcPrChange w:id="498" w:author="Erica Schmidt" w:date="2025-10-02T10:24:00Z" w16du:dateUtc="2025-10-02T14:24:00Z">
              <w:tcPr>
                <w:tcW w:w="3380" w:type="dxa"/>
                <w:gridSpan w:val="3"/>
                <w:tcBorders>
                  <w:top w:val="nil"/>
                  <w:left w:val="single" w:sz="4" w:space="0" w:color="auto"/>
                  <w:bottom w:val="single" w:sz="4" w:space="0" w:color="auto"/>
                  <w:right w:val="single" w:sz="4" w:space="0" w:color="auto"/>
                </w:tcBorders>
                <w:noWrap/>
                <w:vAlign w:val="bottom"/>
                <w:hideMark/>
              </w:tcPr>
            </w:tcPrChange>
          </w:tcPr>
          <w:p w14:paraId="5BEC53AE" w14:textId="77777777" w:rsidR="00096E5A" w:rsidRPr="00096E5A" w:rsidRDefault="00096E5A">
            <w:pPr>
              <w:rPr>
                <w:ins w:id="499" w:author="Erica Schmidt" w:date="2025-10-02T10:24:00Z" w16du:dateUtc="2025-10-02T14:24:00Z"/>
                <w:rFonts w:ascii="Times New Roman" w:hAnsi="Times New Roman" w:cs="Times New Roman"/>
                <w:color w:val="000000"/>
                <w:sz w:val="20"/>
                <w:szCs w:val="20"/>
                <w:rPrChange w:id="500" w:author="Erica Schmidt" w:date="2025-10-02T10:25:00Z" w16du:dateUtc="2025-10-02T14:25:00Z">
                  <w:rPr>
                    <w:ins w:id="501" w:author="Erica Schmidt" w:date="2025-10-02T10:24:00Z" w16du:dateUtc="2025-10-02T14:24:00Z"/>
                    <w:rFonts w:ascii="Aptos Narrow" w:hAnsi="Aptos Narrow"/>
                    <w:color w:val="000000"/>
                  </w:rPr>
                </w:rPrChange>
              </w:rPr>
            </w:pPr>
            <w:ins w:id="502" w:author="Erica Schmidt" w:date="2025-10-02T10:24:00Z" w16du:dateUtc="2025-10-02T14:24:00Z">
              <w:r w:rsidRPr="00096E5A">
                <w:rPr>
                  <w:rFonts w:ascii="Times New Roman" w:hAnsi="Times New Roman" w:cs="Times New Roman"/>
                  <w:color w:val="000000"/>
                  <w:sz w:val="20"/>
                  <w:szCs w:val="20"/>
                  <w:rPrChange w:id="503" w:author="Erica Schmidt" w:date="2025-10-02T10:25:00Z" w16du:dateUtc="2025-10-02T14:25:00Z">
                    <w:rPr>
                      <w:rFonts w:ascii="Aptos Narrow" w:hAnsi="Aptos Narrow"/>
                      <w:color w:val="000000"/>
                    </w:rPr>
                  </w:rPrChange>
                </w:rPr>
                <w:t> </w:t>
              </w:r>
            </w:ins>
          </w:p>
        </w:tc>
        <w:tc>
          <w:tcPr>
            <w:tcW w:w="775" w:type="dxa"/>
            <w:tcBorders>
              <w:top w:val="single" w:sz="4" w:space="0" w:color="auto"/>
              <w:left w:val="nil"/>
              <w:bottom w:val="single" w:sz="4" w:space="0" w:color="auto"/>
              <w:right w:val="nil"/>
            </w:tcBorders>
            <w:shd w:val="clear" w:color="000000" w:fill="D9D9D9"/>
            <w:noWrap/>
            <w:vAlign w:val="bottom"/>
            <w:hideMark/>
            <w:tcPrChange w:id="504" w:author="Erica Schmidt" w:date="2025-10-02T10:24:00Z" w16du:dateUtc="2025-10-02T14:24:00Z">
              <w:tcPr>
                <w:tcW w:w="1080" w:type="dxa"/>
                <w:tcBorders>
                  <w:top w:val="single" w:sz="4" w:space="0" w:color="auto"/>
                  <w:left w:val="nil"/>
                  <w:bottom w:val="single" w:sz="4" w:space="0" w:color="auto"/>
                  <w:right w:val="nil"/>
                </w:tcBorders>
                <w:shd w:val="clear" w:color="000000" w:fill="D9D9D9"/>
                <w:noWrap/>
                <w:vAlign w:val="bottom"/>
                <w:hideMark/>
              </w:tcPr>
            </w:tcPrChange>
          </w:tcPr>
          <w:p w14:paraId="1453298F" w14:textId="77777777" w:rsidR="00096E5A" w:rsidRPr="00096E5A" w:rsidRDefault="00096E5A">
            <w:pPr>
              <w:rPr>
                <w:ins w:id="505" w:author="Erica Schmidt" w:date="2025-10-02T10:24:00Z" w16du:dateUtc="2025-10-02T14:24:00Z"/>
                <w:rFonts w:ascii="Times New Roman" w:hAnsi="Times New Roman" w:cs="Times New Roman"/>
                <w:b/>
                <w:bCs/>
                <w:color w:val="000000"/>
                <w:sz w:val="20"/>
                <w:szCs w:val="20"/>
                <w:rPrChange w:id="506" w:author="Erica Schmidt" w:date="2025-10-02T10:25:00Z" w16du:dateUtc="2025-10-02T14:25:00Z">
                  <w:rPr>
                    <w:ins w:id="507" w:author="Erica Schmidt" w:date="2025-10-02T10:24:00Z" w16du:dateUtc="2025-10-02T14:24:00Z"/>
                    <w:rFonts w:ascii="Aptos Narrow" w:hAnsi="Aptos Narrow"/>
                    <w:b/>
                    <w:bCs/>
                    <w:color w:val="000000"/>
                  </w:rPr>
                </w:rPrChange>
              </w:rPr>
            </w:pPr>
            <w:ins w:id="508" w:author="Erica Schmidt" w:date="2025-10-02T10:24:00Z" w16du:dateUtc="2025-10-02T14:24:00Z">
              <w:r w:rsidRPr="00096E5A">
                <w:rPr>
                  <w:rFonts w:ascii="Times New Roman" w:hAnsi="Times New Roman" w:cs="Times New Roman"/>
                  <w:b/>
                  <w:bCs/>
                  <w:color w:val="000000"/>
                  <w:sz w:val="20"/>
                  <w:szCs w:val="20"/>
                  <w:rPrChange w:id="509" w:author="Erica Schmidt" w:date="2025-10-02T10:25:00Z" w16du:dateUtc="2025-10-02T14:25:00Z">
                    <w:rPr>
                      <w:rFonts w:ascii="Aptos Narrow" w:hAnsi="Aptos Narrow"/>
                      <w:b/>
                      <w:bCs/>
                      <w:color w:val="000000"/>
                    </w:rPr>
                  </w:rPrChange>
                </w:rPr>
                <w:t>Totals</w:t>
              </w:r>
            </w:ins>
          </w:p>
        </w:tc>
        <w:tc>
          <w:tcPr>
            <w:tcW w:w="175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Change w:id="510" w:author="Erica Schmidt" w:date="2025-10-02T10:24:00Z" w16du:dateUtc="2025-10-02T14:24:00Z">
              <w:tcPr>
                <w:tcW w:w="244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tcPrChange>
          </w:tcPr>
          <w:p w14:paraId="556E0347" w14:textId="77777777" w:rsidR="00096E5A" w:rsidRPr="00096E5A" w:rsidRDefault="00096E5A">
            <w:pPr>
              <w:rPr>
                <w:ins w:id="511" w:author="Erica Schmidt" w:date="2025-10-02T10:24:00Z" w16du:dateUtc="2025-10-02T14:24:00Z"/>
                <w:rFonts w:ascii="Times New Roman" w:hAnsi="Times New Roman" w:cs="Times New Roman"/>
                <w:b/>
                <w:bCs/>
                <w:color w:val="000000"/>
                <w:sz w:val="20"/>
                <w:szCs w:val="20"/>
                <w:rPrChange w:id="512" w:author="Erica Schmidt" w:date="2025-10-02T10:25:00Z" w16du:dateUtc="2025-10-02T14:25:00Z">
                  <w:rPr>
                    <w:ins w:id="513" w:author="Erica Schmidt" w:date="2025-10-02T10:24:00Z" w16du:dateUtc="2025-10-02T14:24:00Z"/>
                    <w:rFonts w:ascii="Aptos Narrow" w:hAnsi="Aptos Narrow"/>
                    <w:b/>
                    <w:bCs/>
                    <w:color w:val="000000"/>
                  </w:rPr>
                </w:rPrChange>
              </w:rPr>
            </w:pPr>
            <w:ins w:id="514" w:author="Erica Schmidt" w:date="2025-10-02T10:24:00Z" w16du:dateUtc="2025-10-02T14:24:00Z">
              <w:r w:rsidRPr="00096E5A">
                <w:rPr>
                  <w:rFonts w:ascii="Times New Roman" w:hAnsi="Times New Roman" w:cs="Times New Roman"/>
                  <w:b/>
                  <w:bCs/>
                  <w:color w:val="000000"/>
                  <w:sz w:val="20"/>
                  <w:szCs w:val="20"/>
                  <w:rPrChange w:id="515" w:author="Erica Schmidt" w:date="2025-10-02T10:25:00Z" w16du:dateUtc="2025-10-02T14:25:00Z">
                    <w:rPr>
                      <w:rFonts w:ascii="Aptos Narrow" w:hAnsi="Aptos Narrow"/>
                      <w:b/>
                      <w:bCs/>
                      <w:color w:val="000000"/>
                    </w:rPr>
                  </w:rPrChange>
                </w:rPr>
                <w:t> </w:t>
              </w:r>
            </w:ins>
          </w:p>
        </w:tc>
        <w:tc>
          <w:tcPr>
            <w:tcW w:w="1967" w:type="dxa"/>
            <w:tcBorders>
              <w:top w:val="single" w:sz="4" w:space="0" w:color="auto"/>
              <w:left w:val="nil"/>
              <w:bottom w:val="single" w:sz="4" w:space="0" w:color="auto"/>
              <w:right w:val="nil"/>
            </w:tcBorders>
            <w:shd w:val="clear" w:color="000000" w:fill="D9D9D9"/>
            <w:noWrap/>
            <w:vAlign w:val="bottom"/>
            <w:hideMark/>
            <w:tcPrChange w:id="516" w:author="Erica Schmidt" w:date="2025-10-02T10:24:00Z" w16du:dateUtc="2025-10-02T14:24:00Z">
              <w:tcPr>
                <w:tcW w:w="2740" w:type="dxa"/>
                <w:gridSpan w:val="3"/>
                <w:tcBorders>
                  <w:top w:val="single" w:sz="4" w:space="0" w:color="auto"/>
                  <w:left w:val="nil"/>
                  <w:bottom w:val="single" w:sz="4" w:space="0" w:color="auto"/>
                  <w:right w:val="nil"/>
                </w:tcBorders>
                <w:shd w:val="clear" w:color="000000" w:fill="D9D9D9"/>
                <w:noWrap/>
                <w:vAlign w:val="bottom"/>
                <w:hideMark/>
              </w:tcPr>
            </w:tcPrChange>
          </w:tcPr>
          <w:p w14:paraId="78809AB3" w14:textId="77777777" w:rsidR="00096E5A" w:rsidRPr="00096E5A" w:rsidRDefault="00096E5A">
            <w:pPr>
              <w:jc w:val="right"/>
              <w:rPr>
                <w:ins w:id="517" w:author="Erica Schmidt" w:date="2025-10-02T10:24:00Z" w16du:dateUtc="2025-10-02T14:24:00Z"/>
                <w:rFonts w:ascii="Times New Roman" w:hAnsi="Times New Roman" w:cs="Times New Roman"/>
                <w:b/>
                <w:bCs/>
                <w:color w:val="000000"/>
                <w:sz w:val="20"/>
                <w:szCs w:val="20"/>
                <w:rPrChange w:id="518" w:author="Erica Schmidt" w:date="2025-10-02T10:25:00Z" w16du:dateUtc="2025-10-02T14:25:00Z">
                  <w:rPr>
                    <w:ins w:id="519" w:author="Erica Schmidt" w:date="2025-10-02T10:24:00Z" w16du:dateUtc="2025-10-02T14:24:00Z"/>
                    <w:rFonts w:ascii="Aptos Narrow" w:hAnsi="Aptos Narrow"/>
                    <w:b/>
                    <w:bCs/>
                    <w:color w:val="000000"/>
                  </w:rPr>
                </w:rPrChange>
              </w:rPr>
            </w:pPr>
            <w:ins w:id="520" w:author="Erica Schmidt" w:date="2025-10-02T10:24:00Z" w16du:dateUtc="2025-10-02T14:24:00Z">
              <w:r w:rsidRPr="00096E5A">
                <w:rPr>
                  <w:rFonts w:ascii="Times New Roman" w:hAnsi="Times New Roman" w:cs="Times New Roman"/>
                  <w:b/>
                  <w:bCs/>
                  <w:color w:val="000000"/>
                  <w:sz w:val="20"/>
                  <w:szCs w:val="20"/>
                  <w:rPrChange w:id="521" w:author="Erica Schmidt" w:date="2025-10-02T10:25:00Z" w16du:dateUtc="2025-10-02T14:25:00Z">
                    <w:rPr>
                      <w:rFonts w:ascii="Aptos Narrow" w:hAnsi="Aptos Narrow"/>
                      <w:b/>
                      <w:bCs/>
                      <w:color w:val="000000"/>
                    </w:rPr>
                  </w:rPrChange>
                </w:rPr>
                <w:t>21467</w:t>
              </w:r>
            </w:ins>
          </w:p>
        </w:tc>
        <w:tc>
          <w:tcPr>
            <w:tcW w:w="19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Change w:id="522" w:author="Erica Schmidt" w:date="2025-10-02T10:24:00Z" w16du:dateUtc="2025-10-02T14:24:00Z">
              <w:tcPr>
                <w:tcW w:w="268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tcPrChange>
          </w:tcPr>
          <w:p w14:paraId="78BBB20B" w14:textId="77777777" w:rsidR="00096E5A" w:rsidRPr="00096E5A" w:rsidRDefault="00096E5A">
            <w:pPr>
              <w:jc w:val="right"/>
              <w:rPr>
                <w:ins w:id="523" w:author="Erica Schmidt" w:date="2025-10-02T10:24:00Z" w16du:dateUtc="2025-10-02T14:24:00Z"/>
                <w:rFonts w:ascii="Times New Roman" w:hAnsi="Times New Roman" w:cs="Times New Roman"/>
                <w:b/>
                <w:bCs/>
                <w:color w:val="000000"/>
                <w:sz w:val="20"/>
                <w:szCs w:val="20"/>
                <w:rPrChange w:id="524" w:author="Erica Schmidt" w:date="2025-10-02T10:25:00Z" w16du:dateUtc="2025-10-02T14:25:00Z">
                  <w:rPr>
                    <w:ins w:id="525" w:author="Erica Schmidt" w:date="2025-10-02T10:24:00Z" w16du:dateUtc="2025-10-02T14:24:00Z"/>
                    <w:rFonts w:ascii="Aptos Narrow" w:hAnsi="Aptos Narrow"/>
                    <w:b/>
                    <w:bCs/>
                    <w:color w:val="000000"/>
                  </w:rPr>
                </w:rPrChange>
              </w:rPr>
            </w:pPr>
            <w:ins w:id="526" w:author="Erica Schmidt" w:date="2025-10-02T10:24:00Z" w16du:dateUtc="2025-10-02T14:24:00Z">
              <w:r w:rsidRPr="00096E5A">
                <w:rPr>
                  <w:rFonts w:ascii="Times New Roman" w:hAnsi="Times New Roman" w:cs="Times New Roman"/>
                  <w:b/>
                  <w:bCs/>
                  <w:color w:val="000000"/>
                  <w:sz w:val="20"/>
                  <w:szCs w:val="20"/>
                  <w:rPrChange w:id="527" w:author="Erica Schmidt" w:date="2025-10-02T10:25:00Z" w16du:dateUtc="2025-10-02T14:25:00Z">
                    <w:rPr>
                      <w:rFonts w:ascii="Aptos Narrow" w:hAnsi="Aptos Narrow"/>
                      <w:b/>
                      <w:bCs/>
                      <w:color w:val="000000"/>
                    </w:rPr>
                  </w:rPrChange>
                </w:rPr>
                <w:t>200</w:t>
              </w:r>
            </w:ins>
          </w:p>
        </w:tc>
        <w:tc>
          <w:tcPr>
            <w:tcW w:w="1924" w:type="dxa"/>
            <w:tcBorders>
              <w:top w:val="single" w:sz="4" w:space="0" w:color="auto"/>
              <w:left w:val="nil"/>
              <w:bottom w:val="single" w:sz="4" w:space="0" w:color="auto"/>
              <w:right w:val="single" w:sz="4" w:space="0" w:color="auto"/>
            </w:tcBorders>
            <w:shd w:val="clear" w:color="000000" w:fill="D9D9D9"/>
            <w:noWrap/>
            <w:vAlign w:val="bottom"/>
            <w:hideMark/>
            <w:tcPrChange w:id="528" w:author="Erica Schmidt" w:date="2025-10-02T10:24:00Z" w16du:dateUtc="2025-10-02T14:24:00Z">
              <w:tcPr>
                <w:tcW w:w="2680" w:type="dxa"/>
                <w:tcBorders>
                  <w:top w:val="single" w:sz="4" w:space="0" w:color="auto"/>
                  <w:left w:val="nil"/>
                  <w:bottom w:val="single" w:sz="4" w:space="0" w:color="auto"/>
                  <w:right w:val="single" w:sz="4" w:space="0" w:color="auto"/>
                </w:tcBorders>
                <w:shd w:val="clear" w:color="000000" w:fill="D9D9D9"/>
                <w:noWrap/>
                <w:vAlign w:val="bottom"/>
                <w:hideMark/>
              </w:tcPr>
            </w:tcPrChange>
          </w:tcPr>
          <w:p w14:paraId="53AA5B49" w14:textId="77777777" w:rsidR="00096E5A" w:rsidRPr="00096E5A" w:rsidRDefault="00096E5A">
            <w:pPr>
              <w:jc w:val="right"/>
              <w:rPr>
                <w:ins w:id="529" w:author="Erica Schmidt" w:date="2025-10-02T10:24:00Z" w16du:dateUtc="2025-10-02T14:24:00Z"/>
                <w:rFonts w:ascii="Times New Roman" w:hAnsi="Times New Roman" w:cs="Times New Roman"/>
                <w:b/>
                <w:bCs/>
                <w:color w:val="000000"/>
                <w:sz w:val="20"/>
                <w:szCs w:val="20"/>
                <w:rPrChange w:id="530" w:author="Erica Schmidt" w:date="2025-10-02T10:25:00Z" w16du:dateUtc="2025-10-02T14:25:00Z">
                  <w:rPr>
                    <w:ins w:id="531" w:author="Erica Schmidt" w:date="2025-10-02T10:24:00Z" w16du:dateUtc="2025-10-02T14:24:00Z"/>
                    <w:rFonts w:ascii="Aptos Narrow" w:hAnsi="Aptos Narrow"/>
                    <w:b/>
                    <w:bCs/>
                    <w:color w:val="000000"/>
                  </w:rPr>
                </w:rPrChange>
              </w:rPr>
            </w:pPr>
            <w:ins w:id="532" w:author="Erica Schmidt" w:date="2025-10-02T10:24:00Z" w16du:dateUtc="2025-10-02T14:24:00Z">
              <w:r w:rsidRPr="00096E5A">
                <w:rPr>
                  <w:rFonts w:ascii="Times New Roman" w:hAnsi="Times New Roman" w:cs="Times New Roman"/>
                  <w:b/>
                  <w:bCs/>
                  <w:color w:val="000000"/>
                  <w:sz w:val="20"/>
                  <w:szCs w:val="20"/>
                  <w:rPrChange w:id="533" w:author="Erica Schmidt" w:date="2025-10-02T10:25:00Z" w16du:dateUtc="2025-10-02T14:25:00Z">
                    <w:rPr>
                      <w:rFonts w:ascii="Aptos Narrow" w:hAnsi="Aptos Narrow"/>
                      <w:b/>
                      <w:bCs/>
                      <w:color w:val="000000"/>
                    </w:rPr>
                  </w:rPrChange>
                </w:rPr>
                <w:t>0.56</w:t>
              </w:r>
            </w:ins>
          </w:p>
        </w:tc>
      </w:tr>
    </w:tbl>
    <w:tbl>
      <w:tblPr>
        <w:tblpPr w:leftFromText="180" w:rightFromText="180" w:vertAnchor="page" w:horzAnchor="margin" w:tblpY="1786"/>
        <w:tblW w:w="9927" w:type="dxa"/>
        <w:tblLook w:val="04A0" w:firstRow="1" w:lastRow="0" w:firstColumn="1" w:lastColumn="0" w:noHBand="0" w:noVBand="1"/>
        <w:tblPrChange w:id="534" w:author="Erica Schmidt" w:date="2025-10-02T10:25:00Z" w16du:dateUtc="2025-10-02T14:25:00Z">
          <w:tblPr>
            <w:tblpPr w:leftFromText="180" w:rightFromText="180" w:vertAnchor="page" w:horzAnchor="margin" w:tblpY="1786"/>
            <w:tblW w:w="9927" w:type="dxa"/>
            <w:tblLook w:val="04A0" w:firstRow="1" w:lastRow="0" w:firstColumn="1" w:lastColumn="0" w:noHBand="0" w:noVBand="1"/>
          </w:tblPr>
        </w:tblPrChange>
      </w:tblPr>
      <w:tblGrid>
        <w:gridCol w:w="3391"/>
        <w:gridCol w:w="1841"/>
        <w:gridCol w:w="2077"/>
        <w:gridCol w:w="993"/>
        <w:gridCol w:w="1625"/>
        <w:tblGridChange w:id="535">
          <w:tblGrid>
            <w:gridCol w:w="3391"/>
            <w:gridCol w:w="1841"/>
            <w:gridCol w:w="2077"/>
            <w:gridCol w:w="993"/>
            <w:gridCol w:w="1625"/>
          </w:tblGrid>
        </w:tblGridChange>
      </w:tblGrid>
      <w:tr w:rsidR="005075FD" w:rsidRPr="009A7E69" w14:paraId="4BEAC60F" w14:textId="77777777" w:rsidTr="00096E5A">
        <w:trPr>
          <w:trHeight w:val="303"/>
          <w:trPrChange w:id="536" w:author="Erica Schmidt" w:date="2025-10-02T10:25:00Z" w16du:dateUtc="2025-10-02T14:25:00Z">
            <w:trPr>
              <w:trHeight w:val="303"/>
            </w:trPr>
          </w:trPrChange>
        </w:trPr>
        <w:tc>
          <w:tcPr>
            <w:tcW w:w="3391" w:type="dxa"/>
            <w:tcBorders>
              <w:top w:val="single" w:sz="4" w:space="0" w:color="auto"/>
              <w:left w:val="single" w:sz="4" w:space="0" w:color="auto"/>
              <w:bottom w:val="single" w:sz="4" w:space="0" w:color="auto"/>
              <w:right w:val="single" w:sz="4" w:space="0" w:color="auto"/>
            </w:tcBorders>
            <w:noWrap/>
            <w:vAlign w:val="center"/>
            <w:tcPrChange w:id="537" w:author="Erica Schmidt" w:date="2025-10-02T10:25:00Z" w16du:dateUtc="2025-10-02T14:25:00Z">
              <w:tcPr>
                <w:tcW w:w="3391" w:type="dxa"/>
                <w:tcBorders>
                  <w:top w:val="single" w:sz="4" w:space="0" w:color="auto"/>
                  <w:left w:val="single" w:sz="4" w:space="0" w:color="auto"/>
                  <w:bottom w:val="single" w:sz="4" w:space="0" w:color="auto"/>
                  <w:right w:val="single" w:sz="4" w:space="0" w:color="auto"/>
                </w:tcBorders>
                <w:noWrap/>
                <w:vAlign w:val="center"/>
              </w:tcPr>
            </w:tcPrChange>
          </w:tcPr>
          <w:p w14:paraId="4E18EAD0" w14:textId="53FB70E7" w:rsidR="005075FD" w:rsidRPr="00302557" w:rsidRDefault="005075FD" w:rsidP="005075FD">
            <w:pPr>
              <w:widowControl/>
              <w:jc w:val="center"/>
              <w:rPr>
                <w:rFonts w:ascii="Times New Roman" w:eastAsia="Times New Roman" w:hAnsi="Times New Roman" w:cs="Times New Roman"/>
                <w:b/>
                <w:bCs/>
                <w:color w:val="000000"/>
                <w:sz w:val="20"/>
                <w:szCs w:val="20"/>
              </w:rPr>
            </w:pPr>
            <w:del w:id="538" w:author="Erica Schmidt" w:date="2025-10-02T10:25:00Z" w16du:dateUtc="2025-10-02T14:25:00Z">
              <w:r w:rsidRPr="00302557" w:rsidDel="00096E5A">
                <w:rPr>
                  <w:rFonts w:ascii="Times New Roman" w:eastAsia="Times New Roman" w:hAnsi="Times New Roman" w:cs="Times New Roman"/>
                  <w:b/>
                  <w:bCs/>
                  <w:color w:val="000000"/>
                  <w:sz w:val="20"/>
                  <w:szCs w:val="20"/>
                </w:rPr>
                <w:delText>Sampling Location</w:delText>
              </w:r>
            </w:del>
          </w:p>
        </w:tc>
        <w:tc>
          <w:tcPr>
            <w:tcW w:w="1841" w:type="dxa"/>
            <w:tcBorders>
              <w:top w:val="single" w:sz="4" w:space="0" w:color="auto"/>
              <w:left w:val="single" w:sz="4" w:space="0" w:color="auto"/>
              <w:bottom w:val="single" w:sz="4" w:space="0" w:color="auto"/>
              <w:right w:val="single" w:sz="4" w:space="0" w:color="auto"/>
            </w:tcBorders>
            <w:noWrap/>
            <w:vAlign w:val="center"/>
            <w:tcPrChange w:id="539" w:author="Erica Schmidt" w:date="2025-10-02T10:25:00Z" w16du:dateUtc="2025-10-02T14:25:00Z">
              <w:tcPr>
                <w:tcW w:w="1841" w:type="dxa"/>
                <w:tcBorders>
                  <w:top w:val="single" w:sz="4" w:space="0" w:color="auto"/>
                  <w:left w:val="single" w:sz="4" w:space="0" w:color="auto"/>
                  <w:bottom w:val="single" w:sz="4" w:space="0" w:color="auto"/>
                  <w:right w:val="single" w:sz="4" w:space="0" w:color="auto"/>
                </w:tcBorders>
                <w:noWrap/>
                <w:vAlign w:val="center"/>
              </w:tcPr>
            </w:tcPrChange>
          </w:tcPr>
          <w:p w14:paraId="2CF4FAAA" w14:textId="6C6E067A" w:rsidR="005075FD" w:rsidRPr="00302557" w:rsidRDefault="005075FD" w:rsidP="005075FD">
            <w:pPr>
              <w:widowControl/>
              <w:jc w:val="center"/>
              <w:rPr>
                <w:rFonts w:ascii="Times New Roman" w:eastAsia="Times New Roman" w:hAnsi="Times New Roman" w:cs="Times New Roman"/>
                <w:b/>
                <w:bCs/>
                <w:color w:val="000000"/>
                <w:sz w:val="20"/>
                <w:szCs w:val="20"/>
              </w:rPr>
            </w:pPr>
            <w:del w:id="540" w:author="Erica Schmidt" w:date="2025-10-02T10:25:00Z" w16du:dateUtc="2025-10-02T14:25:00Z">
              <w:r w:rsidRPr="00302557" w:rsidDel="00096E5A">
                <w:rPr>
                  <w:rFonts w:ascii="Times New Roman" w:eastAsia="Times New Roman" w:hAnsi="Times New Roman" w:cs="Times New Roman"/>
                  <w:b/>
                  <w:bCs/>
                  <w:color w:val="000000"/>
                  <w:sz w:val="20"/>
                  <w:szCs w:val="20"/>
                </w:rPr>
                <w:delText># Sampling Trips</w:delText>
              </w:r>
            </w:del>
          </w:p>
        </w:tc>
        <w:tc>
          <w:tcPr>
            <w:tcW w:w="2077" w:type="dxa"/>
            <w:tcBorders>
              <w:top w:val="single" w:sz="4" w:space="0" w:color="auto"/>
              <w:left w:val="nil"/>
              <w:bottom w:val="single" w:sz="4" w:space="0" w:color="auto"/>
              <w:right w:val="nil"/>
            </w:tcBorders>
            <w:noWrap/>
            <w:vAlign w:val="center"/>
            <w:tcPrChange w:id="541" w:author="Erica Schmidt" w:date="2025-10-02T10:25:00Z" w16du:dateUtc="2025-10-02T14:25:00Z">
              <w:tcPr>
                <w:tcW w:w="2077" w:type="dxa"/>
                <w:tcBorders>
                  <w:top w:val="single" w:sz="4" w:space="0" w:color="auto"/>
                  <w:left w:val="nil"/>
                  <w:bottom w:val="single" w:sz="4" w:space="0" w:color="auto"/>
                  <w:right w:val="nil"/>
                </w:tcBorders>
                <w:noWrap/>
                <w:vAlign w:val="center"/>
              </w:tcPr>
            </w:tcPrChange>
          </w:tcPr>
          <w:p w14:paraId="4D412213" w14:textId="593F4CB1" w:rsidR="005075FD" w:rsidRPr="00302557" w:rsidRDefault="005075FD" w:rsidP="005075FD">
            <w:pPr>
              <w:widowControl/>
              <w:jc w:val="center"/>
              <w:rPr>
                <w:rFonts w:ascii="Times New Roman" w:eastAsia="Times New Roman" w:hAnsi="Times New Roman" w:cs="Times New Roman"/>
                <w:b/>
                <w:bCs/>
                <w:color w:val="000000"/>
                <w:sz w:val="20"/>
                <w:szCs w:val="20"/>
              </w:rPr>
            </w:pPr>
            <w:del w:id="542" w:author="Erica Schmidt" w:date="2025-10-02T10:25:00Z" w16du:dateUtc="2025-10-02T14:25:00Z">
              <w:r w:rsidRPr="00302557" w:rsidDel="00096E5A">
                <w:rPr>
                  <w:rFonts w:ascii="Times New Roman" w:eastAsia="Times New Roman" w:hAnsi="Times New Roman" w:cs="Times New Roman"/>
                  <w:b/>
                  <w:bCs/>
                  <w:color w:val="000000"/>
                  <w:sz w:val="20"/>
                  <w:szCs w:val="20"/>
                </w:rPr>
                <w:delText>Total Pedal Time (s)</w:delText>
              </w:r>
            </w:del>
          </w:p>
        </w:tc>
        <w:tc>
          <w:tcPr>
            <w:tcW w:w="993" w:type="dxa"/>
            <w:tcBorders>
              <w:top w:val="single" w:sz="4" w:space="0" w:color="auto"/>
              <w:left w:val="single" w:sz="4" w:space="0" w:color="auto"/>
              <w:bottom w:val="single" w:sz="4" w:space="0" w:color="auto"/>
              <w:right w:val="single" w:sz="4" w:space="0" w:color="auto"/>
            </w:tcBorders>
            <w:noWrap/>
            <w:vAlign w:val="center"/>
            <w:tcPrChange w:id="543" w:author="Erica Schmidt" w:date="2025-10-02T10:25:00Z" w16du:dateUtc="2025-10-02T14:25:00Z">
              <w:tcPr>
                <w:tcW w:w="993" w:type="dxa"/>
                <w:tcBorders>
                  <w:top w:val="single" w:sz="4" w:space="0" w:color="auto"/>
                  <w:left w:val="single" w:sz="4" w:space="0" w:color="auto"/>
                  <w:bottom w:val="single" w:sz="4" w:space="0" w:color="auto"/>
                  <w:right w:val="single" w:sz="4" w:space="0" w:color="auto"/>
                </w:tcBorders>
                <w:noWrap/>
                <w:vAlign w:val="center"/>
              </w:tcPr>
            </w:tcPrChange>
          </w:tcPr>
          <w:p w14:paraId="56C51655" w14:textId="207F9336" w:rsidR="005075FD" w:rsidRPr="00302557" w:rsidRDefault="005075FD" w:rsidP="005075FD">
            <w:pPr>
              <w:widowControl/>
              <w:jc w:val="center"/>
              <w:rPr>
                <w:rFonts w:ascii="Times New Roman" w:eastAsia="Times New Roman" w:hAnsi="Times New Roman" w:cs="Times New Roman"/>
                <w:b/>
                <w:bCs/>
                <w:color w:val="000000"/>
                <w:sz w:val="20"/>
                <w:szCs w:val="20"/>
              </w:rPr>
            </w:pPr>
            <w:del w:id="544" w:author="Erica Schmidt" w:date="2025-10-02T10:25:00Z" w16du:dateUtc="2025-10-02T14:25:00Z">
              <w:r w:rsidRPr="00302557" w:rsidDel="00096E5A">
                <w:rPr>
                  <w:rFonts w:ascii="Times New Roman" w:eastAsia="Times New Roman" w:hAnsi="Times New Roman" w:cs="Times New Roman"/>
                  <w:b/>
                  <w:bCs/>
                  <w:color w:val="000000"/>
                  <w:sz w:val="20"/>
                  <w:szCs w:val="20"/>
                </w:rPr>
                <w:delText># AMS</w:delText>
              </w:r>
            </w:del>
          </w:p>
        </w:tc>
        <w:tc>
          <w:tcPr>
            <w:tcW w:w="1625" w:type="dxa"/>
            <w:tcBorders>
              <w:top w:val="single" w:sz="4" w:space="0" w:color="auto"/>
              <w:left w:val="nil"/>
              <w:bottom w:val="single" w:sz="4" w:space="0" w:color="auto"/>
              <w:right w:val="single" w:sz="4" w:space="0" w:color="auto"/>
            </w:tcBorders>
            <w:noWrap/>
            <w:vAlign w:val="center"/>
            <w:tcPrChange w:id="545" w:author="Erica Schmidt" w:date="2025-10-02T10:25:00Z" w16du:dateUtc="2025-10-02T14:25:00Z">
              <w:tcPr>
                <w:tcW w:w="1625" w:type="dxa"/>
                <w:tcBorders>
                  <w:top w:val="single" w:sz="4" w:space="0" w:color="auto"/>
                  <w:left w:val="nil"/>
                  <w:bottom w:val="single" w:sz="4" w:space="0" w:color="auto"/>
                  <w:right w:val="single" w:sz="4" w:space="0" w:color="auto"/>
                </w:tcBorders>
                <w:noWrap/>
                <w:vAlign w:val="center"/>
              </w:tcPr>
            </w:tcPrChange>
          </w:tcPr>
          <w:p w14:paraId="61F69624" w14:textId="62743E1C" w:rsidR="005075FD" w:rsidRPr="00302557" w:rsidRDefault="005075FD" w:rsidP="005075FD">
            <w:pPr>
              <w:widowControl/>
              <w:jc w:val="center"/>
              <w:rPr>
                <w:rFonts w:ascii="Times New Roman" w:eastAsia="Times New Roman" w:hAnsi="Times New Roman" w:cs="Times New Roman"/>
                <w:b/>
                <w:bCs/>
                <w:color w:val="000000"/>
                <w:sz w:val="20"/>
                <w:szCs w:val="20"/>
              </w:rPr>
            </w:pPr>
            <w:del w:id="546" w:author="Erica Schmidt" w:date="2025-10-02T10:25:00Z" w16du:dateUtc="2025-10-02T14:25:00Z">
              <w:r w:rsidRPr="00302557" w:rsidDel="00096E5A">
                <w:rPr>
                  <w:rFonts w:ascii="Times New Roman" w:eastAsia="Times New Roman" w:hAnsi="Times New Roman" w:cs="Times New Roman"/>
                  <w:b/>
                  <w:bCs/>
                  <w:color w:val="000000"/>
                  <w:sz w:val="20"/>
                  <w:szCs w:val="20"/>
                </w:rPr>
                <w:delText>CPUE (#AMS/minute)</w:delText>
              </w:r>
            </w:del>
          </w:p>
        </w:tc>
      </w:tr>
      <w:tr w:rsidR="005075FD" w:rsidRPr="009A7E69" w14:paraId="61390980" w14:textId="77777777" w:rsidTr="00096E5A">
        <w:trPr>
          <w:trHeight w:val="303"/>
          <w:trPrChange w:id="547"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548"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08BD0545" w14:textId="0FF6A32B" w:rsidR="005075FD" w:rsidRPr="00302557" w:rsidRDefault="005075FD" w:rsidP="005075FD">
            <w:pPr>
              <w:widowControl/>
              <w:rPr>
                <w:rFonts w:ascii="Times New Roman" w:eastAsia="Times New Roman" w:hAnsi="Times New Roman" w:cs="Times New Roman"/>
                <w:b/>
                <w:bCs/>
                <w:color w:val="000000"/>
                <w:sz w:val="20"/>
                <w:szCs w:val="20"/>
              </w:rPr>
            </w:pPr>
            <w:del w:id="549" w:author="Erica Schmidt" w:date="2025-10-02T10:25:00Z" w16du:dateUtc="2025-10-02T14:25:00Z">
              <w:r w:rsidRPr="00302557" w:rsidDel="00096E5A">
                <w:rPr>
                  <w:rFonts w:ascii="Times New Roman" w:eastAsia="Times New Roman" w:hAnsi="Times New Roman" w:cs="Times New Roman"/>
                  <w:b/>
                  <w:bCs/>
                  <w:color w:val="000000"/>
                  <w:sz w:val="20"/>
                  <w:szCs w:val="20"/>
                </w:rPr>
                <w:delText>Congaree River</w:delText>
              </w:r>
            </w:del>
          </w:p>
        </w:tc>
        <w:tc>
          <w:tcPr>
            <w:tcW w:w="1841" w:type="dxa"/>
            <w:tcBorders>
              <w:top w:val="nil"/>
              <w:left w:val="single" w:sz="4" w:space="0" w:color="auto"/>
              <w:bottom w:val="nil"/>
              <w:right w:val="single" w:sz="4" w:space="0" w:color="auto"/>
            </w:tcBorders>
            <w:noWrap/>
            <w:vAlign w:val="bottom"/>
            <w:tcPrChange w:id="550" w:author="Erica Schmidt" w:date="2025-10-02T10:25:00Z" w16du:dateUtc="2025-10-02T14:25:00Z">
              <w:tcPr>
                <w:tcW w:w="1841" w:type="dxa"/>
                <w:tcBorders>
                  <w:top w:val="nil"/>
                  <w:left w:val="single" w:sz="4" w:space="0" w:color="auto"/>
                  <w:bottom w:val="nil"/>
                  <w:right w:val="single" w:sz="4" w:space="0" w:color="auto"/>
                </w:tcBorders>
                <w:noWrap/>
                <w:vAlign w:val="bottom"/>
              </w:tcPr>
            </w:tcPrChange>
          </w:tcPr>
          <w:p w14:paraId="567FD70C" w14:textId="6FC5BD28" w:rsidR="005075FD" w:rsidRPr="00302557" w:rsidRDefault="005075FD" w:rsidP="005075FD">
            <w:pPr>
              <w:widowControl/>
              <w:rPr>
                <w:rFonts w:ascii="Times New Roman" w:eastAsia="Times New Roman" w:hAnsi="Times New Roman" w:cs="Times New Roman"/>
                <w:color w:val="000000"/>
                <w:sz w:val="20"/>
                <w:szCs w:val="20"/>
              </w:rPr>
            </w:pPr>
            <w:del w:id="551"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c>
          <w:tcPr>
            <w:tcW w:w="2077" w:type="dxa"/>
            <w:tcBorders>
              <w:top w:val="nil"/>
              <w:left w:val="nil"/>
              <w:bottom w:val="nil"/>
              <w:right w:val="nil"/>
            </w:tcBorders>
            <w:noWrap/>
            <w:vAlign w:val="bottom"/>
            <w:tcPrChange w:id="552" w:author="Erica Schmidt" w:date="2025-10-02T10:25:00Z" w16du:dateUtc="2025-10-02T14:25:00Z">
              <w:tcPr>
                <w:tcW w:w="2077" w:type="dxa"/>
                <w:tcBorders>
                  <w:top w:val="nil"/>
                  <w:left w:val="nil"/>
                  <w:bottom w:val="nil"/>
                  <w:right w:val="nil"/>
                </w:tcBorders>
                <w:noWrap/>
                <w:vAlign w:val="bottom"/>
              </w:tcPr>
            </w:tcPrChange>
          </w:tcPr>
          <w:p w14:paraId="0169BCEE"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tcPrChange w:id="553" w:author="Erica Schmidt" w:date="2025-10-02T10:25:00Z" w16du:dateUtc="2025-10-02T14:25:00Z">
              <w:tcPr>
                <w:tcW w:w="993" w:type="dxa"/>
                <w:tcBorders>
                  <w:top w:val="nil"/>
                  <w:left w:val="single" w:sz="4" w:space="0" w:color="auto"/>
                  <w:bottom w:val="nil"/>
                  <w:right w:val="single" w:sz="4" w:space="0" w:color="auto"/>
                </w:tcBorders>
                <w:noWrap/>
                <w:vAlign w:val="bottom"/>
              </w:tcPr>
            </w:tcPrChange>
          </w:tcPr>
          <w:p w14:paraId="5081BA92" w14:textId="2A1E8449" w:rsidR="005075FD" w:rsidRPr="00302557" w:rsidRDefault="005075FD" w:rsidP="005075FD">
            <w:pPr>
              <w:widowControl/>
              <w:rPr>
                <w:rFonts w:ascii="Times New Roman" w:eastAsia="Times New Roman" w:hAnsi="Times New Roman" w:cs="Times New Roman"/>
                <w:color w:val="000000"/>
                <w:sz w:val="20"/>
                <w:szCs w:val="20"/>
              </w:rPr>
            </w:pPr>
            <w:del w:id="554"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c>
          <w:tcPr>
            <w:tcW w:w="1625" w:type="dxa"/>
            <w:tcBorders>
              <w:top w:val="nil"/>
              <w:left w:val="nil"/>
              <w:bottom w:val="nil"/>
              <w:right w:val="single" w:sz="4" w:space="0" w:color="auto"/>
            </w:tcBorders>
            <w:noWrap/>
            <w:vAlign w:val="bottom"/>
            <w:tcPrChange w:id="555" w:author="Erica Schmidt" w:date="2025-10-02T10:25:00Z" w16du:dateUtc="2025-10-02T14:25:00Z">
              <w:tcPr>
                <w:tcW w:w="1625" w:type="dxa"/>
                <w:tcBorders>
                  <w:top w:val="nil"/>
                  <w:left w:val="nil"/>
                  <w:bottom w:val="nil"/>
                  <w:right w:val="single" w:sz="4" w:space="0" w:color="auto"/>
                </w:tcBorders>
                <w:noWrap/>
                <w:vAlign w:val="bottom"/>
              </w:tcPr>
            </w:tcPrChange>
          </w:tcPr>
          <w:p w14:paraId="1BDF5127" w14:textId="70272E0C" w:rsidR="005075FD" w:rsidRPr="00302557" w:rsidRDefault="005075FD" w:rsidP="005075FD">
            <w:pPr>
              <w:widowControl/>
              <w:rPr>
                <w:rFonts w:ascii="Times New Roman" w:eastAsia="Times New Roman" w:hAnsi="Times New Roman" w:cs="Times New Roman"/>
                <w:color w:val="000000"/>
                <w:sz w:val="20"/>
                <w:szCs w:val="20"/>
              </w:rPr>
            </w:pPr>
            <w:del w:id="556"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r>
      <w:tr w:rsidR="005075FD" w:rsidRPr="009A7E69" w14:paraId="4B5F431C" w14:textId="77777777" w:rsidTr="00096E5A">
        <w:trPr>
          <w:trHeight w:val="303"/>
          <w:trPrChange w:id="557"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558"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642E6683" w14:textId="528F2293" w:rsidR="005075FD" w:rsidRPr="00302557" w:rsidRDefault="005075FD" w:rsidP="005075FD">
            <w:pPr>
              <w:widowControl/>
              <w:rPr>
                <w:rFonts w:ascii="Times New Roman" w:eastAsia="Times New Roman" w:hAnsi="Times New Roman" w:cs="Times New Roman"/>
                <w:color w:val="000000"/>
                <w:sz w:val="20"/>
                <w:szCs w:val="20"/>
              </w:rPr>
            </w:pPr>
            <w:del w:id="559" w:author="Erica Schmidt" w:date="2025-10-02T10:25:00Z" w16du:dateUtc="2025-10-02T14:25:00Z">
              <w:r w:rsidRPr="00302557" w:rsidDel="00096E5A">
                <w:rPr>
                  <w:rFonts w:ascii="Times New Roman" w:eastAsia="Times New Roman" w:hAnsi="Times New Roman" w:cs="Times New Roman"/>
                  <w:color w:val="000000"/>
                  <w:sz w:val="20"/>
                  <w:szCs w:val="20"/>
                </w:rPr>
                <w:delText xml:space="preserve">Bar upstream of HWY 601 (E) </w:delText>
              </w:r>
            </w:del>
          </w:p>
        </w:tc>
        <w:tc>
          <w:tcPr>
            <w:tcW w:w="1841" w:type="dxa"/>
            <w:tcBorders>
              <w:top w:val="nil"/>
              <w:left w:val="single" w:sz="4" w:space="0" w:color="auto"/>
              <w:bottom w:val="nil"/>
              <w:right w:val="single" w:sz="4" w:space="0" w:color="auto"/>
            </w:tcBorders>
            <w:noWrap/>
            <w:vAlign w:val="center"/>
            <w:tcPrChange w:id="560"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631FA8D2" w14:textId="4DF53215" w:rsidR="005075FD" w:rsidRPr="00302557" w:rsidRDefault="005075FD" w:rsidP="005075FD">
            <w:pPr>
              <w:widowControl/>
              <w:jc w:val="center"/>
              <w:rPr>
                <w:rFonts w:ascii="Times New Roman" w:eastAsia="Times New Roman" w:hAnsi="Times New Roman" w:cs="Times New Roman"/>
                <w:color w:val="000000"/>
                <w:sz w:val="20"/>
                <w:szCs w:val="20"/>
              </w:rPr>
            </w:pPr>
            <w:del w:id="561" w:author="Erica Schmidt" w:date="2025-09-23T09:39:00Z" w16du:dateUtc="2025-09-23T13:39:00Z">
              <w:r w:rsidRPr="00302557" w:rsidDel="00CF6EA1">
                <w:rPr>
                  <w:rFonts w:ascii="Times New Roman" w:eastAsia="Times New Roman" w:hAnsi="Times New Roman" w:cs="Times New Roman"/>
                  <w:color w:val="000000"/>
                  <w:sz w:val="20"/>
                  <w:szCs w:val="20"/>
                </w:rPr>
                <w:delText>9</w:delText>
              </w:r>
            </w:del>
          </w:p>
        </w:tc>
        <w:tc>
          <w:tcPr>
            <w:tcW w:w="2077" w:type="dxa"/>
            <w:tcBorders>
              <w:top w:val="nil"/>
              <w:left w:val="nil"/>
              <w:bottom w:val="nil"/>
              <w:right w:val="nil"/>
            </w:tcBorders>
            <w:noWrap/>
            <w:vAlign w:val="center"/>
            <w:tcPrChange w:id="562" w:author="Erica Schmidt" w:date="2025-10-02T10:25:00Z" w16du:dateUtc="2025-10-02T14:25:00Z">
              <w:tcPr>
                <w:tcW w:w="2077" w:type="dxa"/>
                <w:tcBorders>
                  <w:top w:val="nil"/>
                  <w:left w:val="nil"/>
                  <w:bottom w:val="nil"/>
                  <w:right w:val="nil"/>
                </w:tcBorders>
                <w:noWrap/>
                <w:vAlign w:val="center"/>
              </w:tcPr>
            </w:tcPrChange>
          </w:tcPr>
          <w:p w14:paraId="509C7C72" w14:textId="7C5B19AE" w:rsidR="005075FD" w:rsidRPr="00302557" w:rsidRDefault="005075FD" w:rsidP="005075FD">
            <w:pPr>
              <w:widowControl/>
              <w:jc w:val="center"/>
              <w:rPr>
                <w:rFonts w:ascii="Times New Roman" w:eastAsia="Times New Roman" w:hAnsi="Times New Roman" w:cs="Times New Roman"/>
                <w:color w:val="000000"/>
                <w:sz w:val="20"/>
                <w:szCs w:val="20"/>
              </w:rPr>
            </w:pPr>
            <w:del w:id="563" w:author="Erica Schmidt" w:date="2025-09-23T09:40:00Z" w16du:dateUtc="2025-09-23T13:40:00Z">
              <w:r w:rsidRPr="00302557" w:rsidDel="00CF6EA1">
                <w:rPr>
                  <w:rFonts w:ascii="Times New Roman" w:eastAsia="Times New Roman" w:hAnsi="Times New Roman" w:cs="Times New Roman"/>
                  <w:color w:val="000000"/>
                  <w:sz w:val="20"/>
                  <w:szCs w:val="20"/>
                </w:rPr>
                <w:delText>8</w:delText>
              </w:r>
              <w:r w:rsidDel="00CF6EA1">
                <w:rPr>
                  <w:rFonts w:ascii="Times New Roman" w:eastAsia="Times New Roman" w:hAnsi="Times New Roman" w:cs="Times New Roman"/>
                  <w:color w:val="000000"/>
                  <w:sz w:val="20"/>
                  <w:szCs w:val="20"/>
                </w:rPr>
                <w:delText>,</w:delText>
              </w:r>
              <w:r w:rsidRPr="00302557" w:rsidDel="00CF6EA1">
                <w:rPr>
                  <w:rFonts w:ascii="Times New Roman" w:eastAsia="Times New Roman" w:hAnsi="Times New Roman" w:cs="Times New Roman"/>
                  <w:color w:val="000000"/>
                  <w:sz w:val="20"/>
                  <w:szCs w:val="20"/>
                </w:rPr>
                <w:delText>100</w:delText>
              </w:r>
            </w:del>
          </w:p>
        </w:tc>
        <w:tc>
          <w:tcPr>
            <w:tcW w:w="993" w:type="dxa"/>
            <w:tcBorders>
              <w:top w:val="nil"/>
              <w:left w:val="single" w:sz="4" w:space="0" w:color="auto"/>
              <w:bottom w:val="nil"/>
              <w:right w:val="single" w:sz="4" w:space="0" w:color="auto"/>
            </w:tcBorders>
            <w:noWrap/>
            <w:vAlign w:val="center"/>
            <w:tcPrChange w:id="564"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1E5EFA6E" w14:textId="02D68FE6" w:rsidR="005075FD" w:rsidRPr="00302557" w:rsidRDefault="005075FD" w:rsidP="005075FD">
            <w:pPr>
              <w:widowControl/>
              <w:jc w:val="center"/>
              <w:rPr>
                <w:rFonts w:ascii="Times New Roman" w:eastAsia="Times New Roman" w:hAnsi="Times New Roman" w:cs="Times New Roman"/>
                <w:color w:val="000000"/>
                <w:sz w:val="20"/>
                <w:szCs w:val="20"/>
              </w:rPr>
            </w:pPr>
            <w:del w:id="565" w:author="Erica Schmidt" w:date="2025-09-23T09:40:00Z" w16du:dateUtc="2025-09-23T13:40:00Z">
              <w:r w:rsidRPr="00302557" w:rsidDel="00CF6EA1">
                <w:rPr>
                  <w:rFonts w:ascii="Times New Roman" w:eastAsia="Times New Roman" w:hAnsi="Times New Roman" w:cs="Times New Roman"/>
                  <w:color w:val="000000"/>
                  <w:sz w:val="20"/>
                  <w:szCs w:val="20"/>
                </w:rPr>
                <w:delText>145</w:delText>
              </w:r>
            </w:del>
          </w:p>
        </w:tc>
        <w:tc>
          <w:tcPr>
            <w:tcW w:w="1625" w:type="dxa"/>
            <w:tcBorders>
              <w:top w:val="nil"/>
              <w:left w:val="nil"/>
              <w:bottom w:val="nil"/>
              <w:right w:val="single" w:sz="4" w:space="0" w:color="auto"/>
            </w:tcBorders>
            <w:noWrap/>
            <w:vAlign w:val="center"/>
            <w:tcPrChange w:id="566" w:author="Erica Schmidt" w:date="2025-10-02T10:25:00Z" w16du:dateUtc="2025-10-02T14:25:00Z">
              <w:tcPr>
                <w:tcW w:w="1625" w:type="dxa"/>
                <w:tcBorders>
                  <w:top w:val="nil"/>
                  <w:left w:val="nil"/>
                  <w:bottom w:val="nil"/>
                  <w:right w:val="single" w:sz="4" w:space="0" w:color="auto"/>
                </w:tcBorders>
                <w:noWrap/>
                <w:vAlign w:val="center"/>
              </w:tcPr>
            </w:tcPrChange>
          </w:tcPr>
          <w:p w14:paraId="3CBA1FB5" w14:textId="03DE5103" w:rsidR="005075FD" w:rsidRPr="00302557" w:rsidRDefault="005075FD" w:rsidP="005075FD">
            <w:pPr>
              <w:widowControl/>
              <w:jc w:val="center"/>
              <w:rPr>
                <w:rFonts w:ascii="Times New Roman" w:eastAsia="Times New Roman" w:hAnsi="Times New Roman" w:cs="Times New Roman"/>
                <w:color w:val="000000"/>
                <w:sz w:val="20"/>
                <w:szCs w:val="20"/>
              </w:rPr>
            </w:pPr>
            <w:del w:id="567" w:author="Erica Schmidt" w:date="2025-09-23T09:40:00Z" w16du:dateUtc="2025-09-23T13:40:00Z">
              <w:r w:rsidRPr="00302557" w:rsidDel="00CF6EA1">
                <w:rPr>
                  <w:rFonts w:ascii="Times New Roman" w:eastAsia="Times New Roman" w:hAnsi="Times New Roman" w:cs="Times New Roman"/>
                  <w:color w:val="000000"/>
                  <w:sz w:val="20"/>
                  <w:szCs w:val="20"/>
                </w:rPr>
                <w:delText>1.07</w:delText>
              </w:r>
            </w:del>
          </w:p>
        </w:tc>
      </w:tr>
      <w:tr w:rsidR="005075FD" w:rsidRPr="009A7E69" w14:paraId="46A72A6B" w14:textId="77777777" w:rsidTr="00096E5A">
        <w:trPr>
          <w:trHeight w:val="303"/>
          <w:trPrChange w:id="568"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569"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209E79A4" w14:textId="2FEDC099" w:rsidR="005075FD" w:rsidRPr="00302557" w:rsidRDefault="005075FD" w:rsidP="005075FD">
            <w:pPr>
              <w:widowControl/>
              <w:rPr>
                <w:rFonts w:ascii="Times New Roman" w:eastAsia="Times New Roman" w:hAnsi="Times New Roman" w:cs="Times New Roman"/>
                <w:color w:val="000000"/>
                <w:sz w:val="20"/>
                <w:szCs w:val="20"/>
              </w:rPr>
            </w:pPr>
            <w:del w:id="570" w:author="Erica Schmidt" w:date="2025-10-02T10:25:00Z" w16du:dateUtc="2025-10-02T14:25:00Z">
              <w:r w:rsidRPr="00302557" w:rsidDel="00096E5A">
                <w:rPr>
                  <w:rFonts w:ascii="Times New Roman" w:eastAsia="Times New Roman" w:hAnsi="Times New Roman" w:cs="Times New Roman"/>
                  <w:color w:val="000000"/>
                  <w:sz w:val="20"/>
                  <w:szCs w:val="20"/>
                </w:rPr>
                <w:delText>Bar downstream of HWY 601 (F)</w:delText>
              </w:r>
            </w:del>
          </w:p>
        </w:tc>
        <w:tc>
          <w:tcPr>
            <w:tcW w:w="1841" w:type="dxa"/>
            <w:tcBorders>
              <w:top w:val="nil"/>
              <w:left w:val="single" w:sz="4" w:space="0" w:color="auto"/>
              <w:bottom w:val="nil"/>
              <w:right w:val="single" w:sz="4" w:space="0" w:color="auto"/>
            </w:tcBorders>
            <w:noWrap/>
            <w:vAlign w:val="center"/>
            <w:tcPrChange w:id="571"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7AAD54B4" w14:textId="7F1A52F7" w:rsidR="005075FD" w:rsidRPr="00302557" w:rsidRDefault="005075FD" w:rsidP="005075FD">
            <w:pPr>
              <w:widowControl/>
              <w:jc w:val="center"/>
              <w:rPr>
                <w:rFonts w:ascii="Times New Roman" w:eastAsia="Times New Roman" w:hAnsi="Times New Roman" w:cs="Times New Roman"/>
                <w:color w:val="000000"/>
                <w:sz w:val="20"/>
                <w:szCs w:val="20"/>
              </w:rPr>
            </w:pPr>
            <w:del w:id="572"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del>
          </w:p>
        </w:tc>
        <w:tc>
          <w:tcPr>
            <w:tcW w:w="2077" w:type="dxa"/>
            <w:tcBorders>
              <w:top w:val="nil"/>
              <w:left w:val="nil"/>
              <w:bottom w:val="nil"/>
              <w:right w:val="nil"/>
            </w:tcBorders>
            <w:noWrap/>
            <w:vAlign w:val="center"/>
            <w:tcPrChange w:id="573" w:author="Erica Schmidt" w:date="2025-10-02T10:25:00Z" w16du:dateUtc="2025-10-02T14:25:00Z">
              <w:tcPr>
                <w:tcW w:w="2077" w:type="dxa"/>
                <w:tcBorders>
                  <w:top w:val="nil"/>
                  <w:left w:val="nil"/>
                  <w:bottom w:val="nil"/>
                  <w:right w:val="nil"/>
                </w:tcBorders>
                <w:noWrap/>
                <w:vAlign w:val="center"/>
              </w:tcPr>
            </w:tcPrChange>
          </w:tcPr>
          <w:p w14:paraId="66976C35" w14:textId="1129792C" w:rsidR="005075FD" w:rsidRPr="00302557" w:rsidRDefault="005075FD" w:rsidP="005075FD">
            <w:pPr>
              <w:widowControl/>
              <w:jc w:val="center"/>
              <w:rPr>
                <w:rFonts w:ascii="Times New Roman" w:eastAsia="Times New Roman" w:hAnsi="Times New Roman" w:cs="Times New Roman"/>
                <w:color w:val="000000"/>
                <w:sz w:val="20"/>
                <w:szCs w:val="20"/>
              </w:rPr>
            </w:pPr>
            <w:del w:id="574" w:author="Erica Schmidt" w:date="2025-10-02T10:25:00Z" w16du:dateUtc="2025-10-02T14:25:00Z">
              <w:r w:rsidRPr="00302557" w:rsidDel="00096E5A">
                <w:rPr>
                  <w:rFonts w:ascii="Times New Roman" w:eastAsia="Times New Roman" w:hAnsi="Times New Roman" w:cs="Times New Roman"/>
                  <w:color w:val="000000"/>
                  <w:sz w:val="20"/>
                  <w:szCs w:val="20"/>
                </w:rPr>
                <w:delText>8</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100</w:delText>
              </w:r>
            </w:del>
          </w:p>
        </w:tc>
        <w:tc>
          <w:tcPr>
            <w:tcW w:w="993" w:type="dxa"/>
            <w:tcBorders>
              <w:top w:val="nil"/>
              <w:left w:val="single" w:sz="4" w:space="0" w:color="auto"/>
              <w:bottom w:val="nil"/>
              <w:right w:val="single" w:sz="4" w:space="0" w:color="auto"/>
            </w:tcBorders>
            <w:noWrap/>
            <w:vAlign w:val="center"/>
            <w:tcPrChange w:id="575"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5A1F1FF8" w14:textId="0113A628" w:rsidR="005075FD" w:rsidRPr="00302557" w:rsidRDefault="005075FD" w:rsidP="005075FD">
            <w:pPr>
              <w:widowControl/>
              <w:jc w:val="center"/>
              <w:rPr>
                <w:rFonts w:ascii="Times New Roman" w:eastAsia="Times New Roman" w:hAnsi="Times New Roman" w:cs="Times New Roman"/>
                <w:color w:val="000000"/>
                <w:sz w:val="20"/>
                <w:szCs w:val="20"/>
              </w:rPr>
            </w:pPr>
            <w:del w:id="576" w:author="Erica Schmidt" w:date="2025-10-02T10:25:00Z" w16du:dateUtc="2025-10-02T14:25:00Z">
              <w:r w:rsidRPr="00302557" w:rsidDel="00096E5A">
                <w:rPr>
                  <w:rFonts w:ascii="Times New Roman" w:eastAsia="Times New Roman" w:hAnsi="Times New Roman" w:cs="Times New Roman"/>
                  <w:color w:val="000000"/>
                  <w:sz w:val="20"/>
                  <w:szCs w:val="20"/>
                </w:rPr>
                <w:delText>68</w:delText>
              </w:r>
            </w:del>
          </w:p>
        </w:tc>
        <w:tc>
          <w:tcPr>
            <w:tcW w:w="1625" w:type="dxa"/>
            <w:tcBorders>
              <w:top w:val="nil"/>
              <w:left w:val="nil"/>
              <w:bottom w:val="nil"/>
              <w:right w:val="single" w:sz="4" w:space="0" w:color="auto"/>
            </w:tcBorders>
            <w:noWrap/>
            <w:vAlign w:val="center"/>
            <w:tcPrChange w:id="577" w:author="Erica Schmidt" w:date="2025-10-02T10:25:00Z" w16du:dateUtc="2025-10-02T14:25:00Z">
              <w:tcPr>
                <w:tcW w:w="1625" w:type="dxa"/>
                <w:tcBorders>
                  <w:top w:val="nil"/>
                  <w:left w:val="nil"/>
                  <w:bottom w:val="nil"/>
                  <w:right w:val="single" w:sz="4" w:space="0" w:color="auto"/>
                </w:tcBorders>
                <w:noWrap/>
                <w:vAlign w:val="center"/>
              </w:tcPr>
            </w:tcPrChange>
          </w:tcPr>
          <w:p w14:paraId="771A4A74" w14:textId="582E3E2A" w:rsidR="005075FD" w:rsidRPr="00302557" w:rsidRDefault="005075FD" w:rsidP="005075FD">
            <w:pPr>
              <w:widowControl/>
              <w:jc w:val="center"/>
              <w:rPr>
                <w:rFonts w:ascii="Times New Roman" w:eastAsia="Times New Roman" w:hAnsi="Times New Roman" w:cs="Times New Roman"/>
                <w:color w:val="000000"/>
                <w:sz w:val="20"/>
                <w:szCs w:val="20"/>
              </w:rPr>
            </w:pPr>
            <w:del w:id="578" w:author="Erica Schmidt" w:date="2025-10-02T10:25:00Z" w16du:dateUtc="2025-10-02T14:25:00Z">
              <w:r w:rsidRPr="00302557" w:rsidDel="00096E5A">
                <w:rPr>
                  <w:rFonts w:ascii="Times New Roman" w:eastAsia="Times New Roman" w:hAnsi="Times New Roman" w:cs="Times New Roman"/>
                  <w:color w:val="000000"/>
                  <w:sz w:val="20"/>
                  <w:szCs w:val="20"/>
                </w:rPr>
                <w:delText>0.50</w:delText>
              </w:r>
            </w:del>
          </w:p>
        </w:tc>
      </w:tr>
      <w:tr w:rsidR="005075FD" w:rsidRPr="009A7E69" w14:paraId="78092C31" w14:textId="77777777" w:rsidTr="00096E5A">
        <w:trPr>
          <w:trHeight w:val="303"/>
          <w:trPrChange w:id="579"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580"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16132277" w14:textId="33B036BA" w:rsidR="005075FD" w:rsidRPr="00302557" w:rsidRDefault="005075FD" w:rsidP="005075FD">
            <w:pPr>
              <w:widowControl/>
              <w:rPr>
                <w:rFonts w:ascii="Times New Roman" w:eastAsia="Times New Roman" w:hAnsi="Times New Roman" w:cs="Times New Roman"/>
                <w:color w:val="000000"/>
                <w:sz w:val="20"/>
                <w:szCs w:val="20"/>
              </w:rPr>
            </w:pPr>
            <w:del w:id="581" w:author="Erica Schmidt" w:date="2025-10-02T10:25:00Z" w16du:dateUtc="2025-10-02T14:25:00Z">
              <w:r w:rsidRPr="00302557" w:rsidDel="00096E5A">
                <w:rPr>
                  <w:rFonts w:ascii="Times New Roman" w:eastAsia="Times New Roman" w:hAnsi="Times New Roman" w:cs="Times New Roman"/>
                  <w:color w:val="000000"/>
                  <w:sz w:val="20"/>
                  <w:szCs w:val="20"/>
                </w:rPr>
                <w:delText>Congaree/Wateree Confluence (G)</w:delText>
              </w:r>
            </w:del>
          </w:p>
        </w:tc>
        <w:tc>
          <w:tcPr>
            <w:tcW w:w="1841" w:type="dxa"/>
            <w:tcBorders>
              <w:top w:val="nil"/>
              <w:left w:val="single" w:sz="4" w:space="0" w:color="auto"/>
              <w:bottom w:val="nil"/>
              <w:right w:val="single" w:sz="4" w:space="0" w:color="auto"/>
            </w:tcBorders>
            <w:noWrap/>
            <w:vAlign w:val="center"/>
            <w:tcPrChange w:id="582"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771DEFAA" w14:textId="3681FC13" w:rsidR="005075FD" w:rsidRPr="00302557" w:rsidRDefault="005075FD" w:rsidP="005075FD">
            <w:pPr>
              <w:widowControl/>
              <w:jc w:val="center"/>
              <w:rPr>
                <w:rFonts w:ascii="Times New Roman" w:eastAsia="Times New Roman" w:hAnsi="Times New Roman" w:cs="Times New Roman"/>
                <w:color w:val="000000"/>
                <w:sz w:val="20"/>
                <w:szCs w:val="20"/>
              </w:rPr>
            </w:pPr>
            <w:del w:id="583"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del>
          </w:p>
        </w:tc>
        <w:tc>
          <w:tcPr>
            <w:tcW w:w="2077" w:type="dxa"/>
            <w:tcBorders>
              <w:top w:val="nil"/>
              <w:left w:val="nil"/>
              <w:bottom w:val="nil"/>
              <w:right w:val="nil"/>
            </w:tcBorders>
            <w:noWrap/>
            <w:vAlign w:val="center"/>
            <w:tcPrChange w:id="584" w:author="Erica Schmidt" w:date="2025-10-02T10:25:00Z" w16du:dateUtc="2025-10-02T14:25:00Z">
              <w:tcPr>
                <w:tcW w:w="2077" w:type="dxa"/>
                <w:tcBorders>
                  <w:top w:val="nil"/>
                  <w:left w:val="nil"/>
                  <w:bottom w:val="nil"/>
                  <w:right w:val="nil"/>
                </w:tcBorders>
                <w:noWrap/>
                <w:vAlign w:val="center"/>
              </w:tcPr>
            </w:tcPrChange>
          </w:tcPr>
          <w:p w14:paraId="5280550D" w14:textId="36B7714A" w:rsidR="005075FD" w:rsidRPr="00302557" w:rsidRDefault="005075FD" w:rsidP="005075FD">
            <w:pPr>
              <w:widowControl/>
              <w:jc w:val="center"/>
              <w:rPr>
                <w:rFonts w:ascii="Times New Roman" w:eastAsia="Times New Roman" w:hAnsi="Times New Roman" w:cs="Times New Roman"/>
                <w:color w:val="000000"/>
                <w:sz w:val="20"/>
                <w:szCs w:val="20"/>
              </w:rPr>
            </w:pPr>
            <w:del w:id="585" w:author="Erica Schmidt" w:date="2025-10-02T10:25:00Z" w16du:dateUtc="2025-10-02T14:25:00Z">
              <w:r w:rsidRPr="00302557" w:rsidDel="00096E5A">
                <w:rPr>
                  <w:rFonts w:ascii="Times New Roman" w:eastAsia="Times New Roman" w:hAnsi="Times New Roman" w:cs="Times New Roman"/>
                  <w:color w:val="000000"/>
                  <w:sz w:val="20"/>
                  <w:szCs w:val="20"/>
                </w:rPr>
                <w:delText>8</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100</w:delText>
              </w:r>
            </w:del>
          </w:p>
        </w:tc>
        <w:tc>
          <w:tcPr>
            <w:tcW w:w="993" w:type="dxa"/>
            <w:tcBorders>
              <w:top w:val="nil"/>
              <w:left w:val="single" w:sz="4" w:space="0" w:color="auto"/>
              <w:bottom w:val="nil"/>
              <w:right w:val="single" w:sz="4" w:space="0" w:color="auto"/>
            </w:tcBorders>
            <w:noWrap/>
            <w:vAlign w:val="center"/>
            <w:tcPrChange w:id="586"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204BBD26" w14:textId="2BF2EFDC" w:rsidR="005075FD" w:rsidRPr="00302557" w:rsidRDefault="005075FD" w:rsidP="005075FD">
            <w:pPr>
              <w:widowControl/>
              <w:jc w:val="center"/>
              <w:rPr>
                <w:rFonts w:ascii="Times New Roman" w:eastAsia="Times New Roman" w:hAnsi="Times New Roman" w:cs="Times New Roman"/>
                <w:color w:val="000000"/>
                <w:sz w:val="20"/>
                <w:szCs w:val="20"/>
              </w:rPr>
            </w:pPr>
            <w:del w:id="587" w:author="Erica Schmidt" w:date="2025-10-02T10:25:00Z" w16du:dateUtc="2025-10-02T14:25:00Z">
              <w:r w:rsidRPr="00302557" w:rsidDel="00096E5A">
                <w:rPr>
                  <w:rFonts w:ascii="Times New Roman" w:eastAsia="Times New Roman" w:hAnsi="Times New Roman" w:cs="Times New Roman"/>
                  <w:color w:val="000000"/>
                  <w:sz w:val="20"/>
                  <w:szCs w:val="20"/>
                </w:rPr>
                <w:delText>61</w:delText>
              </w:r>
            </w:del>
          </w:p>
        </w:tc>
        <w:tc>
          <w:tcPr>
            <w:tcW w:w="1625" w:type="dxa"/>
            <w:tcBorders>
              <w:top w:val="nil"/>
              <w:left w:val="nil"/>
              <w:bottom w:val="nil"/>
              <w:right w:val="single" w:sz="4" w:space="0" w:color="auto"/>
            </w:tcBorders>
            <w:noWrap/>
            <w:vAlign w:val="center"/>
            <w:tcPrChange w:id="588" w:author="Erica Schmidt" w:date="2025-10-02T10:25:00Z" w16du:dateUtc="2025-10-02T14:25:00Z">
              <w:tcPr>
                <w:tcW w:w="1625" w:type="dxa"/>
                <w:tcBorders>
                  <w:top w:val="nil"/>
                  <w:left w:val="nil"/>
                  <w:bottom w:val="nil"/>
                  <w:right w:val="single" w:sz="4" w:space="0" w:color="auto"/>
                </w:tcBorders>
                <w:noWrap/>
                <w:vAlign w:val="center"/>
              </w:tcPr>
            </w:tcPrChange>
          </w:tcPr>
          <w:p w14:paraId="14A42416" w14:textId="4F027297" w:rsidR="005075FD" w:rsidRPr="00302557" w:rsidRDefault="005075FD" w:rsidP="005075FD">
            <w:pPr>
              <w:widowControl/>
              <w:jc w:val="center"/>
              <w:rPr>
                <w:rFonts w:ascii="Times New Roman" w:eastAsia="Times New Roman" w:hAnsi="Times New Roman" w:cs="Times New Roman"/>
                <w:color w:val="000000"/>
                <w:sz w:val="20"/>
                <w:szCs w:val="20"/>
              </w:rPr>
            </w:pPr>
            <w:del w:id="589" w:author="Erica Schmidt" w:date="2025-10-02T10:25:00Z" w16du:dateUtc="2025-10-02T14:25:00Z">
              <w:r w:rsidRPr="00302557" w:rsidDel="00096E5A">
                <w:rPr>
                  <w:rFonts w:ascii="Times New Roman" w:eastAsia="Times New Roman" w:hAnsi="Times New Roman" w:cs="Times New Roman"/>
                  <w:color w:val="000000"/>
                  <w:sz w:val="20"/>
                  <w:szCs w:val="20"/>
                </w:rPr>
                <w:delText>0.45</w:delText>
              </w:r>
            </w:del>
          </w:p>
        </w:tc>
      </w:tr>
      <w:tr w:rsidR="005075FD" w:rsidRPr="009A7E69" w14:paraId="2A9F21F0" w14:textId="77777777" w:rsidTr="00096E5A">
        <w:trPr>
          <w:trHeight w:val="303"/>
          <w:trPrChange w:id="590" w:author="Erica Schmidt" w:date="2025-10-02T10:25:00Z" w16du:dateUtc="2025-10-02T14:25:00Z">
            <w:trPr>
              <w:trHeight w:val="303"/>
            </w:trPr>
          </w:trPrChange>
        </w:trPr>
        <w:tc>
          <w:tcPr>
            <w:tcW w:w="3391" w:type="dxa"/>
            <w:tcBorders>
              <w:top w:val="nil"/>
              <w:left w:val="single" w:sz="4" w:space="0" w:color="auto"/>
              <w:bottom w:val="single" w:sz="4" w:space="0" w:color="auto"/>
              <w:right w:val="single" w:sz="4" w:space="0" w:color="auto"/>
            </w:tcBorders>
            <w:noWrap/>
            <w:vAlign w:val="bottom"/>
            <w:tcPrChange w:id="591" w:author="Erica Schmidt" w:date="2025-10-02T10:25:00Z" w16du:dateUtc="2025-10-02T14:25:00Z">
              <w:tcPr>
                <w:tcW w:w="3391" w:type="dxa"/>
                <w:tcBorders>
                  <w:top w:val="nil"/>
                  <w:left w:val="single" w:sz="4" w:space="0" w:color="auto"/>
                  <w:bottom w:val="single" w:sz="4" w:space="0" w:color="auto"/>
                  <w:right w:val="single" w:sz="4" w:space="0" w:color="auto"/>
                </w:tcBorders>
                <w:noWrap/>
                <w:vAlign w:val="bottom"/>
              </w:tcPr>
            </w:tcPrChange>
          </w:tcPr>
          <w:p w14:paraId="12F14997"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tcPrChange w:id="592" w:author="Erica Schmidt" w:date="2025-10-02T10:25:00Z" w16du:dateUtc="2025-10-02T14:25:00Z">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tcPr>
            </w:tcPrChange>
          </w:tcPr>
          <w:p w14:paraId="4DA0EE03" w14:textId="6B80FE6C" w:rsidR="005075FD" w:rsidRPr="00302557" w:rsidRDefault="005075FD" w:rsidP="005075FD">
            <w:pPr>
              <w:widowControl/>
              <w:jc w:val="center"/>
              <w:rPr>
                <w:rFonts w:ascii="Times New Roman" w:eastAsia="Times New Roman" w:hAnsi="Times New Roman" w:cs="Times New Roman"/>
                <w:b/>
                <w:bCs/>
                <w:color w:val="000000"/>
                <w:sz w:val="20"/>
                <w:szCs w:val="20"/>
              </w:rPr>
            </w:pPr>
            <w:del w:id="593" w:author="Erica Schmidt" w:date="2025-10-02T10:25:00Z" w16du:dateUtc="2025-10-02T14:25:00Z">
              <w:r w:rsidDel="00096E5A">
                <w:rPr>
                  <w:rFonts w:ascii="Times New Roman" w:eastAsia="Times New Roman" w:hAnsi="Times New Roman" w:cs="Times New Roman"/>
                  <w:b/>
                  <w:bCs/>
                  <w:color w:val="000000"/>
                  <w:sz w:val="20"/>
                  <w:szCs w:val="20"/>
                </w:rPr>
                <w:delText>Congaree Totals</w:delText>
              </w:r>
            </w:del>
          </w:p>
        </w:tc>
        <w:tc>
          <w:tcPr>
            <w:tcW w:w="2077" w:type="dxa"/>
            <w:tcBorders>
              <w:top w:val="single" w:sz="4" w:space="0" w:color="auto"/>
              <w:left w:val="nil"/>
              <w:bottom w:val="single" w:sz="4" w:space="0" w:color="auto"/>
              <w:right w:val="nil"/>
            </w:tcBorders>
            <w:shd w:val="clear" w:color="000000" w:fill="D9D9D9"/>
            <w:noWrap/>
            <w:vAlign w:val="center"/>
            <w:tcPrChange w:id="594" w:author="Erica Schmidt" w:date="2025-10-02T10:25:00Z" w16du:dateUtc="2025-10-02T14:25:00Z">
              <w:tcPr>
                <w:tcW w:w="2077" w:type="dxa"/>
                <w:tcBorders>
                  <w:top w:val="single" w:sz="4" w:space="0" w:color="auto"/>
                  <w:left w:val="nil"/>
                  <w:bottom w:val="single" w:sz="4" w:space="0" w:color="auto"/>
                  <w:right w:val="nil"/>
                </w:tcBorders>
                <w:shd w:val="clear" w:color="000000" w:fill="D9D9D9"/>
                <w:noWrap/>
                <w:vAlign w:val="center"/>
              </w:tcPr>
            </w:tcPrChange>
          </w:tcPr>
          <w:p w14:paraId="31D7BFDC" w14:textId="6853A229" w:rsidR="005075FD" w:rsidRPr="00302557" w:rsidRDefault="005075FD" w:rsidP="005075FD">
            <w:pPr>
              <w:widowControl/>
              <w:jc w:val="center"/>
              <w:rPr>
                <w:rFonts w:ascii="Times New Roman" w:eastAsia="Times New Roman" w:hAnsi="Times New Roman" w:cs="Times New Roman"/>
                <w:b/>
                <w:bCs/>
                <w:color w:val="000000"/>
                <w:sz w:val="20"/>
                <w:szCs w:val="20"/>
              </w:rPr>
            </w:pPr>
            <w:del w:id="595" w:author="Erica Schmidt" w:date="2025-10-02T10:25:00Z" w16du:dateUtc="2025-10-02T14:25:00Z">
              <w:r w:rsidRPr="00302557" w:rsidDel="00096E5A">
                <w:rPr>
                  <w:rFonts w:ascii="Times New Roman" w:eastAsia="Times New Roman" w:hAnsi="Times New Roman" w:cs="Times New Roman"/>
                  <w:b/>
                  <w:bCs/>
                  <w:color w:val="000000"/>
                  <w:sz w:val="20"/>
                  <w:szCs w:val="20"/>
                </w:rPr>
                <w:delText>24</w:delText>
              </w:r>
              <w:r w:rsidDel="00096E5A">
                <w:rPr>
                  <w:rFonts w:ascii="Times New Roman" w:eastAsia="Times New Roman" w:hAnsi="Times New Roman" w:cs="Times New Roman"/>
                  <w:b/>
                  <w:bCs/>
                  <w:color w:val="000000"/>
                  <w:sz w:val="20"/>
                  <w:szCs w:val="20"/>
                </w:rPr>
                <w:delText>,</w:delText>
              </w:r>
              <w:r w:rsidRPr="00302557" w:rsidDel="00096E5A">
                <w:rPr>
                  <w:rFonts w:ascii="Times New Roman" w:eastAsia="Times New Roman" w:hAnsi="Times New Roman" w:cs="Times New Roman"/>
                  <w:b/>
                  <w:bCs/>
                  <w:color w:val="000000"/>
                  <w:sz w:val="20"/>
                  <w:szCs w:val="20"/>
                </w:rPr>
                <w:delText>300</w:delText>
              </w:r>
            </w:del>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tcPrChange w:id="596" w:author="Erica Schmidt" w:date="2025-10-02T10:25:00Z" w16du:dateUtc="2025-10-02T14:25:00Z">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tcPr>
            </w:tcPrChange>
          </w:tcPr>
          <w:p w14:paraId="3CE81B70" w14:textId="47575F9D" w:rsidR="005075FD" w:rsidRPr="00302557" w:rsidRDefault="005075FD" w:rsidP="005075FD">
            <w:pPr>
              <w:widowControl/>
              <w:jc w:val="center"/>
              <w:rPr>
                <w:rFonts w:ascii="Times New Roman" w:eastAsia="Times New Roman" w:hAnsi="Times New Roman" w:cs="Times New Roman"/>
                <w:b/>
                <w:bCs/>
                <w:color w:val="000000"/>
                <w:sz w:val="20"/>
                <w:szCs w:val="20"/>
              </w:rPr>
            </w:pPr>
            <w:del w:id="597" w:author="Erica Schmidt" w:date="2025-10-02T10:25:00Z" w16du:dateUtc="2025-10-02T14:25:00Z">
              <w:r w:rsidRPr="00302557" w:rsidDel="00096E5A">
                <w:rPr>
                  <w:rFonts w:ascii="Times New Roman" w:eastAsia="Times New Roman" w:hAnsi="Times New Roman" w:cs="Times New Roman"/>
                  <w:b/>
                  <w:bCs/>
                  <w:color w:val="000000"/>
                  <w:sz w:val="20"/>
                  <w:szCs w:val="20"/>
                </w:rPr>
                <w:delText>274</w:delText>
              </w:r>
            </w:del>
          </w:p>
        </w:tc>
        <w:tc>
          <w:tcPr>
            <w:tcW w:w="1625" w:type="dxa"/>
            <w:tcBorders>
              <w:top w:val="single" w:sz="4" w:space="0" w:color="auto"/>
              <w:left w:val="nil"/>
              <w:bottom w:val="single" w:sz="4" w:space="0" w:color="auto"/>
              <w:right w:val="single" w:sz="4" w:space="0" w:color="auto"/>
            </w:tcBorders>
            <w:shd w:val="clear" w:color="000000" w:fill="D9D9D9"/>
            <w:noWrap/>
            <w:vAlign w:val="center"/>
            <w:tcPrChange w:id="598" w:author="Erica Schmidt" w:date="2025-10-02T10:25:00Z" w16du:dateUtc="2025-10-02T14:25:00Z">
              <w:tcPr>
                <w:tcW w:w="1625" w:type="dxa"/>
                <w:tcBorders>
                  <w:top w:val="single" w:sz="4" w:space="0" w:color="auto"/>
                  <w:left w:val="nil"/>
                  <w:bottom w:val="single" w:sz="4" w:space="0" w:color="auto"/>
                  <w:right w:val="single" w:sz="4" w:space="0" w:color="auto"/>
                </w:tcBorders>
                <w:shd w:val="clear" w:color="000000" w:fill="D9D9D9"/>
                <w:noWrap/>
                <w:vAlign w:val="center"/>
              </w:tcPr>
            </w:tcPrChange>
          </w:tcPr>
          <w:p w14:paraId="2F715A3A" w14:textId="77DBD3C0" w:rsidR="005075FD" w:rsidRPr="00302557" w:rsidRDefault="005075FD" w:rsidP="005075FD">
            <w:pPr>
              <w:widowControl/>
              <w:jc w:val="center"/>
              <w:rPr>
                <w:rFonts w:ascii="Times New Roman" w:eastAsia="Times New Roman" w:hAnsi="Times New Roman" w:cs="Times New Roman"/>
                <w:b/>
                <w:bCs/>
                <w:color w:val="000000"/>
                <w:sz w:val="20"/>
                <w:szCs w:val="20"/>
              </w:rPr>
            </w:pPr>
            <w:del w:id="599" w:author="Erica Schmidt" w:date="2025-10-02T10:25:00Z" w16du:dateUtc="2025-10-02T14:25:00Z">
              <w:r w:rsidRPr="00302557" w:rsidDel="00096E5A">
                <w:rPr>
                  <w:rFonts w:ascii="Times New Roman" w:eastAsia="Times New Roman" w:hAnsi="Times New Roman" w:cs="Times New Roman"/>
                  <w:b/>
                  <w:bCs/>
                  <w:color w:val="000000"/>
                  <w:sz w:val="20"/>
                  <w:szCs w:val="20"/>
                </w:rPr>
                <w:delText>0.6</w:delText>
              </w:r>
              <w:r w:rsidDel="00096E5A">
                <w:rPr>
                  <w:rFonts w:ascii="Times New Roman" w:eastAsia="Times New Roman" w:hAnsi="Times New Roman" w:cs="Times New Roman"/>
                  <w:b/>
                  <w:bCs/>
                  <w:color w:val="000000"/>
                  <w:sz w:val="20"/>
                  <w:szCs w:val="20"/>
                </w:rPr>
                <w:delText>7</w:delText>
              </w:r>
            </w:del>
          </w:p>
        </w:tc>
      </w:tr>
      <w:tr w:rsidR="005075FD" w:rsidRPr="009A7E69" w14:paraId="72BC1364" w14:textId="77777777" w:rsidTr="00096E5A">
        <w:trPr>
          <w:trHeight w:val="303"/>
          <w:trPrChange w:id="600"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601"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35E5B6E0" w14:textId="458678AD" w:rsidR="005075FD" w:rsidRPr="00302557" w:rsidRDefault="005075FD" w:rsidP="005075FD">
            <w:pPr>
              <w:widowControl/>
              <w:rPr>
                <w:rFonts w:ascii="Times New Roman" w:eastAsia="Times New Roman" w:hAnsi="Times New Roman" w:cs="Times New Roman"/>
                <w:b/>
                <w:bCs/>
                <w:color w:val="000000"/>
                <w:sz w:val="20"/>
                <w:szCs w:val="20"/>
              </w:rPr>
            </w:pPr>
            <w:del w:id="602" w:author="Erica Schmidt" w:date="2025-10-02T10:25:00Z" w16du:dateUtc="2025-10-02T14:25:00Z">
              <w:r w:rsidRPr="00302557" w:rsidDel="00096E5A">
                <w:rPr>
                  <w:rFonts w:ascii="Times New Roman" w:eastAsia="Times New Roman" w:hAnsi="Times New Roman" w:cs="Times New Roman"/>
                  <w:b/>
                  <w:bCs/>
                  <w:color w:val="000000"/>
                  <w:sz w:val="20"/>
                  <w:szCs w:val="20"/>
                </w:rPr>
                <w:delText>Upper Santee River</w:delText>
              </w:r>
            </w:del>
          </w:p>
        </w:tc>
        <w:tc>
          <w:tcPr>
            <w:tcW w:w="1841" w:type="dxa"/>
            <w:tcBorders>
              <w:top w:val="nil"/>
              <w:left w:val="single" w:sz="4" w:space="0" w:color="auto"/>
              <w:bottom w:val="nil"/>
              <w:right w:val="single" w:sz="4" w:space="0" w:color="auto"/>
            </w:tcBorders>
            <w:noWrap/>
            <w:vAlign w:val="bottom"/>
            <w:tcPrChange w:id="603" w:author="Erica Schmidt" w:date="2025-10-02T10:25:00Z" w16du:dateUtc="2025-10-02T14:25:00Z">
              <w:tcPr>
                <w:tcW w:w="1841" w:type="dxa"/>
                <w:tcBorders>
                  <w:top w:val="nil"/>
                  <w:left w:val="single" w:sz="4" w:space="0" w:color="auto"/>
                  <w:bottom w:val="nil"/>
                  <w:right w:val="single" w:sz="4" w:space="0" w:color="auto"/>
                </w:tcBorders>
                <w:noWrap/>
                <w:vAlign w:val="bottom"/>
              </w:tcPr>
            </w:tcPrChange>
          </w:tcPr>
          <w:p w14:paraId="48A57C2D" w14:textId="06ECCD23" w:rsidR="005075FD" w:rsidRPr="00302557" w:rsidRDefault="005075FD" w:rsidP="005075FD">
            <w:pPr>
              <w:widowControl/>
              <w:rPr>
                <w:rFonts w:ascii="Times New Roman" w:eastAsia="Times New Roman" w:hAnsi="Times New Roman" w:cs="Times New Roman"/>
                <w:color w:val="000000"/>
                <w:sz w:val="20"/>
                <w:szCs w:val="20"/>
              </w:rPr>
            </w:pPr>
            <w:del w:id="604"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c>
          <w:tcPr>
            <w:tcW w:w="2077" w:type="dxa"/>
            <w:tcBorders>
              <w:top w:val="nil"/>
              <w:left w:val="nil"/>
              <w:bottom w:val="nil"/>
              <w:right w:val="nil"/>
            </w:tcBorders>
            <w:noWrap/>
            <w:vAlign w:val="bottom"/>
            <w:tcPrChange w:id="605" w:author="Erica Schmidt" w:date="2025-10-02T10:25:00Z" w16du:dateUtc="2025-10-02T14:25:00Z">
              <w:tcPr>
                <w:tcW w:w="2077" w:type="dxa"/>
                <w:tcBorders>
                  <w:top w:val="nil"/>
                  <w:left w:val="nil"/>
                  <w:bottom w:val="nil"/>
                  <w:right w:val="nil"/>
                </w:tcBorders>
                <w:noWrap/>
                <w:vAlign w:val="bottom"/>
              </w:tcPr>
            </w:tcPrChange>
          </w:tcPr>
          <w:p w14:paraId="0F99AB29"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tcPrChange w:id="606" w:author="Erica Schmidt" w:date="2025-10-02T10:25:00Z" w16du:dateUtc="2025-10-02T14:25:00Z">
              <w:tcPr>
                <w:tcW w:w="993" w:type="dxa"/>
                <w:tcBorders>
                  <w:top w:val="nil"/>
                  <w:left w:val="single" w:sz="4" w:space="0" w:color="auto"/>
                  <w:bottom w:val="nil"/>
                  <w:right w:val="single" w:sz="4" w:space="0" w:color="auto"/>
                </w:tcBorders>
                <w:noWrap/>
                <w:vAlign w:val="bottom"/>
              </w:tcPr>
            </w:tcPrChange>
          </w:tcPr>
          <w:p w14:paraId="1547EB16" w14:textId="6A9F938F" w:rsidR="005075FD" w:rsidRPr="00302557" w:rsidRDefault="005075FD" w:rsidP="005075FD">
            <w:pPr>
              <w:widowControl/>
              <w:rPr>
                <w:rFonts w:ascii="Times New Roman" w:eastAsia="Times New Roman" w:hAnsi="Times New Roman" w:cs="Times New Roman"/>
                <w:color w:val="000000"/>
                <w:sz w:val="20"/>
                <w:szCs w:val="20"/>
              </w:rPr>
            </w:pPr>
            <w:del w:id="607"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c>
          <w:tcPr>
            <w:tcW w:w="1625" w:type="dxa"/>
            <w:tcBorders>
              <w:top w:val="nil"/>
              <w:left w:val="nil"/>
              <w:bottom w:val="nil"/>
              <w:right w:val="single" w:sz="4" w:space="0" w:color="auto"/>
            </w:tcBorders>
            <w:noWrap/>
            <w:vAlign w:val="bottom"/>
            <w:tcPrChange w:id="608" w:author="Erica Schmidt" w:date="2025-10-02T10:25:00Z" w16du:dateUtc="2025-10-02T14:25:00Z">
              <w:tcPr>
                <w:tcW w:w="1625" w:type="dxa"/>
                <w:tcBorders>
                  <w:top w:val="nil"/>
                  <w:left w:val="nil"/>
                  <w:bottom w:val="nil"/>
                  <w:right w:val="single" w:sz="4" w:space="0" w:color="auto"/>
                </w:tcBorders>
                <w:noWrap/>
                <w:vAlign w:val="bottom"/>
              </w:tcPr>
            </w:tcPrChange>
          </w:tcPr>
          <w:p w14:paraId="03125E66" w14:textId="4EAD54EB" w:rsidR="005075FD" w:rsidRPr="00302557" w:rsidRDefault="005075FD" w:rsidP="005075FD">
            <w:pPr>
              <w:widowControl/>
              <w:rPr>
                <w:rFonts w:ascii="Times New Roman" w:eastAsia="Times New Roman" w:hAnsi="Times New Roman" w:cs="Times New Roman"/>
                <w:color w:val="000000"/>
                <w:sz w:val="20"/>
                <w:szCs w:val="20"/>
              </w:rPr>
            </w:pPr>
            <w:del w:id="609" w:author="Erica Schmidt" w:date="2025-10-02T10:25:00Z" w16du:dateUtc="2025-10-02T14:25:00Z">
              <w:r w:rsidRPr="00302557" w:rsidDel="00096E5A">
                <w:rPr>
                  <w:rFonts w:ascii="Times New Roman" w:eastAsia="Times New Roman" w:hAnsi="Times New Roman" w:cs="Times New Roman"/>
                  <w:color w:val="000000"/>
                  <w:sz w:val="20"/>
                  <w:szCs w:val="20"/>
                </w:rPr>
                <w:delText> </w:delText>
              </w:r>
            </w:del>
          </w:p>
        </w:tc>
      </w:tr>
      <w:tr w:rsidR="005075FD" w:rsidRPr="009A7E69" w14:paraId="680C65FA" w14:textId="77777777" w:rsidTr="00096E5A">
        <w:trPr>
          <w:trHeight w:val="303"/>
          <w:trPrChange w:id="610"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611"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3440E735" w14:textId="4190AD96" w:rsidR="005075FD" w:rsidRPr="00302557" w:rsidRDefault="005075FD" w:rsidP="005075FD">
            <w:pPr>
              <w:widowControl/>
              <w:rPr>
                <w:rFonts w:ascii="Times New Roman" w:eastAsia="Times New Roman" w:hAnsi="Times New Roman" w:cs="Times New Roman"/>
                <w:color w:val="000000"/>
                <w:sz w:val="20"/>
                <w:szCs w:val="20"/>
              </w:rPr>
            </w:pPr>
            <w:del w:id="612" w:author="Erica Schmidt" w:date="2025-10-02T10:25:00Z" w16du:dateUtc="2025-10-02T14:25:00Z">
              <w:r w:rsidRPr="00302557" w:rsidDel="00096E5A">
                <w:rPr>
                  <w:rFonts w:ascii="Times New Roman" w:eastAsia="Times New Roman" w:hAnsi="Times New Roman" w:cs="Times New Roman"/>
                  <w:color w:val="000000"/>
                  <w:sz w:val="20"/>
                  <w:szCs w:val="20"/>
                </w:rPr>
                <w:delText>Bar upstream of Trezvants (D)</w:delText>
              </w:r>
            </w:del>
          </w:p>
        </w:tc>
        <w:tc>
          <w:tcPr>
            <w:tcW w:w="1841" w:type="dxa"/>
            <w:tcBorders>
              <w:top w:val="nil"/>
              <w:left w:val="single" w:sz="4" w:space="0" w:color="auto"/>
              <w:bottom w:val="nil"/>
              <w:right w:val="single" w:sz="4" w:space="0" w:color="auto"/>
            </w:tcBorders>
            <w:noWrap/>
            <w:vAlign w:val="center"/>
            <w:tcPrChange w:id="613"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38F29AD2" w14:textId="74176BD5" w:rsidR="005075FD" w:rsidRPr="00302557" w:rsidRDefault="005075FD" w:rsidP="005075FD">
            <w:pPr>
              <w:widowControl/>
              <w:jc w:val="center"/>
              <w:rPr>
                <w:rFonts w:ascii="Times New Roman" w:eastAsia="Times New Roman" w:hAnsi="Times New Roman" w:cs="Times New Roman"/>
                <w:color w:val="000000"/>
                <w:sz w:val="20"/>
                <w:szCs w:val="20"/>
              </w:rPr>
            </w:pPr>
            <w:del w:id="614" w:author="Erica Schmidt" w:date="2025-10-02T10:25:00Z" w16du:dateUtc="2025-10-02T14:25:00Z">
              <w:r w:rsidRPr="00302557" w:rsidDel="00096E5A">
                <w:rPr>
                  <w:rFonts w:ascii="Times New Roman" w:eastAsia="Times New Roman" w:hAnsi="Times New Roman" w:cs="Times New Roman"/>
                  <w:color w:val="000000"/>
                  <w:sz w:val="20"/>
                  <w:szCs w:val="20"/>
                </w:rPr>
                <w:delText>10</w:delText>
              </w:r>
            </w:del>
          </w:p>
        </w:tc>
        <w:tc>
          <w:tcPr>
            <w:tcW w:w="2077" w:type="dxa"/>
            <w:tcBorders>
              <w:top w:val="nil"/>
              <w:left w:val="nil"/>
              <w:bottom w:val="nil"/>
              <w:right w:val="nil"/>
            </w:tcBorders>
            <w:noWrap/>
            <w:vAlign w:val="center"/>
            <w:tcPrChange w:id="615" w:author="Erica Schmidt" w:date="2025-10-02T10:25:00Z" w16du:dateUtc="2025-10-02T14:25:00Z">
              <w:tcPr>
                <w:tcW w:w="2077" w:type="dxa"/>
                <w:tcBorders>
                  <w:top w:val="nil"/>
                  <w:left w:val="nil"/>
                  <w:bottom w:val="nil"/>
                  <w:right w:val="nil"/>
                </w:tcBorders>
                <w:noWrap/>
                <w:vAlign w:val="center"/>
              </w:tcPr>
            </w:tcPrChange>
          </w:tcPr>
          <w:p w14:paraId="4E2A3777" w14:textId="25BA3887" w:rsidR="005075FD" w:rsidRPr="00302557" w:rsidRDefault="005075FD" w:rsidP="005075FD">
            <w:pPr>
              <w:widowControl/>
              <w:jc w:val="center"/>
              <w:rPr>
                <w:rFonts w:ascii="Times New Roman" w:eastAsia="Times New Roman" w:hAnsi="Times New Roman" w:cs="Times New Roman"/>
                <w:color w:val="000000"/>
                <w:sz w:val="20"/>
                <w:szCs w:val="20"/>
              </w:rPr>
            </w:pPr>
            <w:del w:id="616"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000</w:delText>
              </w:r>
            </w:del>
          </w:p>
        </w:tc>
        <w:tc>
          <w:tcPr>
            <w:tcW w:w="993" w:type="dxa"/>
            <w:tcBorders>
              <w:top w:val="nil"/>
              <w:left w:val="single" w:sz="4" w:space="0" w:color="auto"/>
              <w:bottom w:val="nil"/>
              <w:right w:val="single" w:sz="4" w:space="0" w:color="auto"/>
            </w:tcBorders>
            <w:noWrap/>
            <w:vAlign w:val="center"/>
            <w:tcPrChange w:id="617"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449EAD84" w14:textId="219357AB" w:rsidR="005075FD" w:rsidRPr="00302557" w:rsidRDefault="005075FD" w:rsidP="005075FD">
            <w:pPr>
              <w:widowControl/>
              <w:jc w:val="center"/>
              <w:rPr>
                <w:rFonts w:ascii="Times New Roman" w:eastAsia="Times New Roman" w:hAnsi="Times New Roman" w:cs="Times New Roman"/>
                <w:color w:val="000000"/>
                <w:sz w:val="20"/>
                <w:szCs w:val="20"/>
              </w:rPr>
            </w:pPr>
            <w:del w:id="618" w:author="Erica Schmidt" w:date="2025-10-02T10:25:00Z" w16du:dateUtc="2025-10-02T14:25:00Z">
              <w:r w:rsidRPr="00302557" w:rsidDel="00096E5A">
                <w:rPr>
                  <w:rFonts w:ascii="Times New Roman" w:eastAsia="Times New Roman" w:hAnsi="Times New Roman" w:cs="Times New Roman"/>
                  <w:color w:val="000000"/>
                  <w:sz w:val="20"/>
                  <w:szCs w:val="20"/>
                </w:rPr>
                <w:delText>89</w:delText>
              </w:r>
            </w:del>
          </w:p>
        </w:tc>
        <w:tc>
          <w:tcPr>
            <w:tcW w:w="1625" w:type="dxa"/>
            <w:tcBorders>
              <w:top w:val="nil"/>
              <w:left w:val="nil"/>
              <w:bottom w:val="nil"/>
              <w:right w:val="single" w:sz="4" w:space="0" w:color="auto"/>
            </w:tcBorders>
            <w:noWrap/>
            <w:vAlign w:val="center"/>
            <w:tcPrChange w:id="619" w:author="Erica Schmidt" w:date="2025-10-02T10:25:00Z" w16du:dateUtc="2025-10-02T14:25:00Z">
              <w:tcPr>
                <w:tcW w:w="1625" w:type="dxa"/>
                <w:tcBorders>
                  <w:top w:val="nil"/>
                  <w:left w:val="nil"/>
                  <w:bottom w:val="nil"/>
                  <w:right w:val="single" w:sz="4" w:space="0" w:color="auto"/>
                </w:tcBorders>
                <w:noWrap/>
                <w:vAlign w:val="center"/>
              </w:tcPr>
            </w:tcPrChange>
          </w:tcPr>
          <w:p w14:paraId="16738044" w14:textId="52D07131" w:rsidR="005075FD" w:rsidRPr="00302557" w:rsidRDefault="005075FD" w:rsidP="005075FD">
            <w:pPr>
              <w:widowControl/>
              <w:jc w:val="center"/>
              <w:rPr>
                <w:rFonts w:ascii="Times New Roman" w:eastAsia="Times New Roman" w:hAnsi="Times New Roman" w:cs="Times New Roman"/>
                <w:color w:val="000000"/>
                <w:sz w:val="20"/>
                <w:szCs w:val="20"/>
              </w:rPr>
            </w:pPr>
            <w:del w:id="620" w:author="Erica Schmidt" w:date="2025-10-02T10:25:00Z" w16du:dateUtc="2025-10-02T14:25:00Z">
              <w:r w:rsidRPr="00302557" w:rsidDel="00096E5A">
                <w:rPr>
                  <w:rFonts w:ascii="Times New Roman" w:eastAsia="Times New Roman" w:hAnsi="Times New Roman" w:cs="Times New Roman"/>
                  <w:color w:val="000000"/>
                  <w:sz w:val="20"/>
                  <w:szCs w:val="20"/>
                </w:rPr>
                <w:delText>0.59</w:delText>
              </w:r>
            </w:del>
          </w:p>
        </w:tc>
      </w:tr>
      <w:tr w:rsidR="005075FD" w:rsidRPr="009A7E69" w14:paraId="24463472" w14:textId="77777777" w:rsidTr="00096E5A">
        <w:trPr>
          <w:trHeight w:val="303"/>
          <w:trPrChange w:id="621"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622"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3EB10748" w14:textId="18253D56" w:rsidR="005075FD" w:rsidRPr="00302557" w:rsidRDefault="005075FD" w:rsidP="005075FD">
            <w:pPr>
              <w:widowControl/>
              <w:rPr>
                <w:rFonts w:ascii="Times New Roman" w:eastAsia="Times New Roman" w:hAnsi="Times New Roman" w:cs="Times New Roman"/>
                <w:color w:val="000000"/>
                <w:sz w:val="20"/>
                <w:szCs w:val="20"/>
              </w:rPr>
            </w:pPr>
            <w:del w:id="623" w:author="Erica Schmidt" w:date="2025-10-02T10:25:00Z" w16du:dateUtc="2025-10-02T14:25:00Z">
              <w:r w:rsidRPr="00302557" w:rsidDel="00096E5A">
                <w:rPr>
                  <w:rFonts w:ascii="Times New Roman" w:eastAsia="Times New Roman" w:hAnsi="Times New Roman" w:cs="Times New Roman"/>
                  <w:color w:val="000000"/>
                  <w:sz w:val="20"/>
                  <w:szCs w:val="20"/>
                </w:rPr>
                <w:delText>Bar upstream of Week's Landing (A)</w:delText>
              </w:r>
            </w:del>
          </w:p>
        </w:tc>
        <w:tc>
          <w:tcPr>
            <w:tcW w:w="1841" w:type="dxa"/>
            <w:tcBorders>
              <w:top w:val="nil"/>
              <w:left w:val="single" w:sz="4" w:space="0" w:color="auto"/>
              <w:bottom w:val="nil"/>
              <w:right w:val="single" w:sz="4" w:space="0" w:color="auto"/>
            </w:tcBorders>
            <w:noWrap/>
            <w:vAlign w:val="center"/>
            <w:tcPrChange w:id="624"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2871185E" w14:textId="229A6519" w:rsidR="005075FD" w:rsidRPr="00302557" w:rsidRDefault="005075FD" w:rsidP="005075FD">
            <w:pPr>
              <w:widowControl/>
              <w:jc w:val="center"/>
              <w:rPr>
                <w:rFonts w:ascii="Times New Roman" w:eastAsia="Times New Roman" w:hAnsi="Times New Roman" w:cs="Times New Roman"/>
                <w:color w:val="000000"/>
                <w:sz w:val="20"/>
                <w:szCs w:val="20"/>
              </w:rPr>
            </w:pPr>
            <w:del w:id="625"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del>
          </w:p>
        </w:tc>
        <w:tc>
          <w:tcPr>
            <w:tcW w:w="2077" w:type="dxa"/>
            <w:tcBorders>
              <w:top w:val="nil"/>
              <w:left w:val="nil"/>
              <w:bottom w:val="nil"/>
              <w:right w:val="nil"/>
            </w:tcBorders>
            <w:noWrap/>
            <w:vAlign w:val="center"/>
            <w:tcPrChange w:id="626" w:author="Erica Schmidt" w:date="2025-10-02T10:25:00Z" w16du:dateUtc="2025-10-02T14:25:00Z">
              <w:tcPr>
                <w:tcW w:w="2077" w:type="dxa"/>
                <w:tcBorders>
                  <w:top w:val="nil"/>
                  <w:left w:val="nil"/>
                  <w:bottom w:val="nil"/>
                  <w:right w:val="nil"/>
                </w:tcBorders>
                <w:noWrap/>
                <w:vAlign w:val="center"/>
              </w:tcPr>
            </w:tcPrChange>
          </w:tcPr>
          <w:p w14:paraId="15C0A55E" w14:textId="78DBC826" w:rsidR="005075FD" w:rsidRPr="00302557" w:rsidRDefault="005075FD" w:rsidP="005075FD">
            <w:pPr>
              <w:widowControl/>
              <w:jc w:val="center"/>
              <w:rPr>
                <w:rFonts w:ascii="Times New Roman" w:eastAsia="Times New Roman" w:hAnsi="Times New Roman" w:cs="Times New Roman"/>
                <w:color w:val="000000"/>
                <w:sz w:val="20"/>
                <w:szCs w:val="20"/>
              </w:rPr>
            </w:pPr>
            <w:del w:id="627" w:author="Erica Schmidt" w:date="2025-10-02T10:25:00Z" w16du:dateUtc="2025-10-02T14:25:00Z">
              <w:r w:rsidRPr="00302557" w:rsidDel="00096E5A">
                <w:rPr>
                  <w:rFonts w:ascii="Times New Roman" w:eastAsia="Times New Roman" w:hAnsi="Times New Roman" w:cs="Times New Roman"/>
                  <w:color w:val="000000"/>
                  <w:sz w:val="20"/>
                  <w:szCs w:val="20"/>
                </w:rPr>
                <w:delText>8</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100</w:delText>
              </w:r>
            </w:del>
          </w:p>
        </w:tc>
        <w:tc>
          <w:tcPr>
            <w:tcW w:w="993" w:type="dxa"/>
            <w:tcBorders>
              <w:top w:val="nil"/>
              <w:left w:val="single" w:sz="4" w:space="0" w:color="auto"/>
              <w:bottom w:val="nil"/>
              <w:right w:val="single" w:sz="4" w:space="0" w:color="auto"/>
            </w:tcBorders>
            <w:noWrap/>
            <w:vAlign w:val="center"/>
            <w:tcPrChange w:id="628"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1A94CB1C" w14:textId="0FCC892E" w:rsidR="005075FD" w:rsidRPr="00302557" w:rsidRDefault="005075FD" w:rsidP="005075FD">
            <w:pPr>
              <w:widowControl/>
              <w:jc w:val="center"/>
              <w:rPr>
                <w:rFonts w:ascii="Times New Roman" w:eastAsia="Times New Roman" w:hAnsi="Times New Roman" w:cs="Times New Roman"/>
                <w:color w:val="000000"/>
                <w:sz w:val="20"/>
                <w:szCs w:val="20"/>
              </w:rPr>
            </w:pPr>
            <w:del w:id="629" w:author="Erica Schmidt" w:date="2025-10-02T10:25:00Z" w16du:dateUtc="2025-10-02T14:25:00Z">
              <w:r w:rsidRPr="00302557" w:rsidDel="00096E5A">
                <w:rPr>
                  <w:rFonts w:ascii="Times New Roman" w:eastAsia="Times New Roman" w:hAnsi="Times New Roman" w:cs="Times New Roman"/>
                  <w:color w:val="000000"/>
                  <w:sz w:val="20"/>
                  <w:szCs w:val="20"/>
                </w:rPr>
                <w:delText>175</w:delText>
              </w:r>
            </w:del>
          </w:p>
        </w:tc>
        <w:tc>
          <w:tcPr>
            <w:tcW w:w="1625" w:type="dxa"/>
            <w:tcBorders>
              <w:top w:val="nil"/>
              <w:left w:val="nil"/>
              <w:bottom w:val="nil"/>
              <w:right w:val="single" w:sz="4" w:space="0" w:color="auto"/>
            </w:tcBorders>
            <w:noWrap/>
            <w:vAlign w:val="center"/>
            <w:tcPrChange w:id="630" w:author="Erica Schmidt" w:date="2025-10-02T10:25:00Z" w16du:dateUtc="2025-10-02T14:25:00Z">
              <w:tcPr>
                <w:tcW w:w="1625" w:type="dxa"/>
                <w:tcBorders>
                  <w:top w:val="nil"/>
                  <w:left w:val="nil"/>
                  <w:bottom w:val="nil"/>
                  <w:right w:val="single" w:sz="4" w:space="0" w:color="auto"/>
                </w:tcBorders>
                <w:noWrap/>
                <w:vAlign w:val="center"/>
              </w:tcPr>
            </w:tcPrChange>
          </w:tcPr>
          <w:p w14:paraId="5940C158" w14:textId="666019D9" w:rsidR="005075FD" w:rsidRPr="00302557" w:rsidRDefault="005075FD" w:rsidP="005075FD">
            <w:pPr>
              <w:widowControl/>
              <w:jc w:val="center"/>
              <w:rPr>
                <w:rFonts w:ascii="Times New Roman" w:eastAsia="Times New Roman" w:hAnsi="Times New Roman" w:cs="Times New Roman"/>
                <w:color w:val="000000"/>
                <w:sz w:val="20"/>
                <w:szCs w:val="20"/>
              </w:rPr>
            </w:pPr>
            <w:del w:id="631" w:author="Erica Schmidt" w:date="2025-10-02T10:25:00Z" w16du:dateUtc="2025-10-02T14:25:00Z">
              <w:r w:rsidRPr="00302557" w:rsidDel="00096E5A">
                <w:rPr>
                  <w:rFonts w:ascii="Times New Roman" w:eastAsia="Times New Roman" w:hAnsi="Times New Roman" w:cs="Times New Roman"/>
                  <w:color w:val="000000"/>
                  <w:sz w:val="20"/>
                  <w:szCs w:val="20"/>
                </w:rPr>
                <w:delText>1.30</w:delText>
              </w:r>
            </w:del>
          </w:p>
        </w:tc>
      </w:tr>
      <w:tr w:rsidR="005075FD" w:rsidRPr="009A7E69" w14:paraId="56386AC9" w14:textId="77777777" w:rsidTr="00096E5A">
        <w:trPr>
          <w:trHeight w:val="303"/>
          <w:trPrChange w:id="632"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633"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3456CD56" w14:textId="568596AF" w:rsidR="005075FD" w:rsidRPr="00302557" w:rsidRDefault="005075FD" w:rsidP="005075FD">
            <w:pPr>
              <w:widowControl/>
              <w:rPr>
                <w:rFonts w:ascii="Times New Roman" w:eastAsia="Times New Roman" w:hAnsi="Times New Roman" w:cs="Times New Roman"/>
                <w:color w:val="000000"/>
                <w:sz w:val="20"/>
                <w:szCs w:val="20"/>
              </w:rPr>
            </w:pPr>
            <w:del w:id="634" w:author="Erica Schmidt" w:date="2025-10-02T10:25:00Z" w16du:dateUtc="2025-10-02T14:25:00Z">
              <w:r w:rsidRPr="00302557" w:rsidDel="00096E5A">
                <w:rPr>
                  <w:rFonts w:ascii="Times New Roman" w:eastAsia="Times New Roman" w:hAnsi="Times New Roman" w:cs="Times New Roman"/>
                  <w:color w:val="000000"/>
                  <w:sz w:val="20"/>
                  <w:szCs w:val="20"/>
                </w:rPr>
                <w:delText>Bar upstream of Low Falls RR (B)</w:delText>
              </w:r>
            </w:del>
          </w:p>
        </w:tc>
        <w:tc>
          <w:tcPr>
            <w:tcW w:w="1841" w:type="dxa"/>
            <w:tcBorders>
              <w:top w:val="nil"/>
              <w:left w:val="single" w:sz="4" w:space="0" w:color="auto"/>
              <w:bottom w:val="nil"/>
              <w:right w:val="single" w:sz="4" w:space="0" w:color="auto"/>
            </w:tcBorders>
            <w:noWrap/>
            <w:vAlign w:val="center"/>
            <w:tcPrChange w:id="635"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01102082" w14:textId="0584E659" w:rsidR="005075FD" w:rsidRPr="00302557" w:rsidRDefault="005075FD" w:rsidP="005075FD">
            <w:pPr>
              <w:widowControl/>
              <w:jc w:val="center"/>
              <w:rPr>
                <w:rFonts w:ascii="Times New Roman" w:eastAsia="Times New Roman" w:hAnsi="Times New Roman" w:cs="Times New Roman"/>
                <w:color w:val="000000"/>
                <w:sz w:val="20"/>
                <w:szCs w:val="20"/>
              </w:rPr>
            </w:pPr>
            <w:del w:id="636"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del>
          </w:p>
        </w:tc>
        <w:tc>
          <w:tcPr>
            <w:tcW w:w="2077" w:type="dxa"/>
            <w:tcBorders>
              <w:top w:val="nil"/>
              <w:left w:val="nil"/>
              <w:bottom w:val="nil"/>
              <w:right w:val="nil"/>
            </w:tcBorders>
            <w:noWrap/>
            <w:vAlign w:val="center"/>
            <w:tcPrChange w:id="637" w:author="Erica Schmidt" w:date="2025-10-02T10:25:00Z" w16du:dateUtc="2025-10-02T14:25:00Z">
              <w:tcPr>
                <w:tcW w:w="2077" w:type="dxa"/>
                <w:tcBorders>
                  <w:top w:val="nil"/>
                  <w:left w:val="nil"/>
                  <w:bottom w:val="nil"/>
                  <w:right w:val="nil"/>
                </w:tcBorders>
                <w:noWrap/>
                <w:vAlign w:val="center"/>
              </w:tcPr>
            </w:tcPrChange>
          </w:tcPr>
          <w:p w14:paraId="62BBBA8B" w14:textId="4176CC35" w:rsidR="005075FD" w:rsidRPr="00302557" w:rsidRDefault="005075FD" w:rsidP="005075FD">
            <w:pPr>
              <w:widowControl/>
              <w:jc w:val="center"/>
              <w:rPr>
                <w:rFonts w:ascii="Times New Roman" w:eastAsia="Times New Roman" w:hAnsi="Times New Roman" w:cs="Times New Roman"/>
                <w:color w:val="000000"/>
                <w:sz w:val="20"/>
                <w:szCs w:val="20"/>
              </w:rPr>
            </w:pPr>
            <w:del w:id="638" w:author="Erica Schmidt" w:date="2025-10-02T10:25:00Z" w16du:dateUtc="2025-10-02T14:25:00Z">
              <w:r w:rsidRPr="00302557" w:rsidDel="00096E5A">
                <w:rPr>
                  <w:rFonts w:ascii="Times New Roman" w:eastAsia="Times New Roman" w:hAnsi="Times New Roman" w:cs="Times New Roman"/>
                  <w:color w:val="000000"/>
                  <w:sz w:val="20"/>
                  <w:szCs w:val="20"/>
                </w:rPr>
                <w:delText>8</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100</w:delText>
              </w:r>
            </w:del>
          </w:p>
        </w:tc>
        <w:tc>
          <w:tcPr>
            <w:tcW w:w="993" w:type="dxa"/>
            <w:tcBorders>
              <w:top w:val="nil"/>
              <w:left w:val="single" w:sz="4" w:space="0" w:color="auto"/>
              <w:bottom w:val="nil"/>
              <w:right w:val="single" w:sz="4" w:space="0" w:color="auto"/>
            </w:tcBorders>
            <w:noWrap/>
            <w:vAlign w:val="center"/>
            <w:tcPrChange w:id="639"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56F063DA" w14:textId="378D558A" w:rsidR="005075FD" w:rsidRPr="00302557" w:rsidRDefault="005075FD" w:rsidP="005075FD">
            <w:pPr>
              <w:widowControl/>
              <w:jc w:val="center"/>
              <w:rPr>
                <w:rFonts w:ascii="Times New Roman" w:eastAsia="Times New Roman" w:hAnsi="Times New Roman" w:cs="Times New Roman"/>
                <w:color w:val="000000"/>
                <w:sz w:val="20"/>
                <w:szCs w:val="20"/>
              </w:rPr>
            </w:pPr>
            <w:del w:id="640" w:author="Erica Schmidt" w:date="2025-10-02T10:25:00Z" w16du:dateUtc="2025-10-02T14:25:00Z">
              <w:r w:rsidRPr="00302557" w:rsidDel="00096E5A">
                <w:rPr>
                  <w:rFonts w:ascii="Times New Roman" w:eastAsia="Times New Roman" w:hAnsi="Times New Roman" w:cs="Times New Roman"/>
                  <w:color w:val="000000"/>
                  <w:sz w:val="20"/>
                  <w:szCs w:val="20"/>
                </w:rPr>
                <w:delText>393</w:delText>
              </w:r>
            </w:del>
          </w:p>
        </w:tc>
        <w:tc>
          <w:tcPr>
            <w:tcW w:w="1625" w:type="dxa"/>
            <w:tcBorders>
              <w:top w:val="nil"/>
              <w:left w:val="nil"/>
              <w:bottom w:val="nil"/>
              <w:right w:val="single" w:sz="4" w:space="0" w:color="auto"/>
            </w:tcBorders>
            <w:noWrap/>
            <w:vAlign w:val="center"/>
            <w:tcPrChange w:id="641" w:author="Erica Schmidt" w:date="2025-10-02T10:25:00Z" w16du:dateUtc="2025-10-02T14:25:00Z">
              <w:tcPr>
                <w:tcW w:w="1625" w:type="dxa"/>
                <w:tcBorders>
                  <w:top w:val="nil"/>
                  <w:left w:val="nil"/>
                  <w:bottom w:val="nil"/>
                  <w:right w:val="single" w:sz="4" w:space="0" w:color="auto"/>
                </w:tcBorders>
                <w:noWrap/>
                <w:vAlign w:val="center"/>
              </w:tcPr>
            </w:tcPrChange>
          </w:tcPr>
          <w:p w14:paraId="5F338313" w14:textId="67AECA22" w:rsidR="005075FD" w:rsidRPr="00302557" w:rsidRDefault="005075FD" w:rsidP="005075FD">
            <w:pPr>
              <w:widowControl/>
              <w:jc w:val="center"/>
              <w:rPr>
                <w:rFonts w:ascii="Times New Roman" w:eastAsia="Times New Roman" w:hAnsi="Times New Roman" w:cs="Times New Roman"/>
                <w:color w:val="000000"/>
                <w:sz w:val="20"/>
                <w:szCs w:val="20"/>
              </w:rPr>
            </w:pPr>
            <w:del w:id="642" w:author="Erica Schmidt" w:date="2025-10-02T10:25:00Z" w16du:dateUtc="2025-10-02T14:25:00Z">
              <w:r w:rsidRPr="00302557" w:rsidDel="00096E5A">
                <w:rPr>
                  <w:rFonts w:ascii="Times New Roman" w:eastAsia="Times New Roman" w:hAnsi="Times New Roman" w:cs="Times New Roman"/>
                  <w:color w:val="000000"/>
                  <w:sz w:val="20"/>
                  <w:szCs w:val="20"/>
                </w:rPr>
                <w:delText>2.91</w:delText>
              </w:r>
            </w:del>
          </w:p>
        </w:tc>
      </w:tr>
      <w:tr w:rsidR="005075FD" w:rsidRPr="009A7E69" w14:paraId="11B19FFE" w14:textId="77777777" w:rsidTr="00096E5A">
        <w:trPr>
          <w:trHeight w:val="303"/>
          <w:trPrChange w:id="643" w:author="Erica Schmidt" w:date="2025-10-02T10:25:00Z" w16du:dateUtc="2025-10-02T14:25:00Z">
            <w:trPr>
              <w:trHeight w:val="303"/>
            </w:trPr>
          </w:trPrChange>
        </w:trPr>
        <w:tc>
          <w:tcPr>
            <w:tcW w:w="3391" w:type="dxa"/>
            <w:tcBorders>
              <w:top w:val="nil"/>
              <w:left w:val="single" w:sz="4" w:space="0" w:color="auto"/>
              <w:bottom w:val="nil"/>
              <w:right w:val="single" w:sz="4" w:space="0" w:color="auto"/>
            </w:tcBorders>
            <w:noWrap/>
            <w:vAlign w:val="bottom"/>
            <w:tcPrChange w:id="644" w:author="Erica Schmidt" w:date="2025-10-02T10:25:00Z" w16du:dateUtc="2025-10-02T14:25:00Z">
              <w:tcPr>
                <w:tcW w:w="3391" w:type="dxa"/>
                <w:tcBorders>
                  <w:top w:val="nil"/>
                  <w:left w:val="single" w:sz="4" w:space="0" w:color="auto"/>
                  <w:bottom w:val="nil"/>
                  <w:right w:val="single" w:sz="4" w:space="0" w:color="auto"/>
                </w:tcBorders>
                <w:noWrap/>
                <w:vAlign w:val="bottom"/>
              </w:tcPr>
            </w:tcPrChange>
          </w:tcPr>
          <w:p w14:paraId="4D6576A9" w14:textId="5553608A" w:rsidR="005075FD" w:rsidRPr="00302557" w:rsidRDefault="005075FD" w:rsidP="005075FD">
            <w:pPr>
              <w:widowControl/>
              <w:rPr>
                <w:rFonts w:ascii="Times New Roman" w:eastAsia="Times New Roman" w:hAnsi="Times New Roman" w:cs="Times New Roman"/>
                <w:color w:val="000000"/>
                <w:sz w:val="20"/>
                <w:szCs w:val="20"/>
              </w:rPr>
            </w:pPr>
            <w:del w:id="645" w:author="Erica Schmidt" w:date="2025-10-02T10:25:00Z" w16du:dateUtc="2025-10-02T14:25:00Z">
              <w:r w:rsidRPr="00302557" w:rsidDel="00096E5A">
                <w:rPr>
                  <w:rFonts w:ascii="Times New Roman" w:eastAsia="Times New Roman" w:hAnsi="Times New Roman" w:cs="Times New Roman"/>
                  <w:color w:val="000000"/>
                  <w:sz w:val="20"/>
                  <w:szCs w:val="20"/>
                </w:rPr>
                <w:delText>Bar upstream of the Blowout (C)</w:delText>
              </w:r>
            </w:del>
          </w:p>
        </w:tc>
        <w:tc>
          <w:tcPr>
            <w:tcW w:w="1841" w:type="dxa"/>
            <w:tcBorders>
              <w:top w:val="nil"/>
              <w:left w:val="single" w:sz="4" w:space="0" w:color="auto"/>
              <w:bottom w:val="nil"/>
              <w:right w:val="single" w:sz="4" w:space="0" w:color="auto"/>
            </w:tcBorders>
            <w:noWrap/>
            <w:vAlign w:val="center"/>
            <w:tcPrChange w:id="646" w:author="Erica Schmidt" w:date="2025-10-02T10:25:00Z" w16du:dateUtc="2025-10-02T14:25:00Z">
              <w:tcPr>
                <w:tcW w:w="1841" w:type="dxa"/>
                <w:tcBorders>
                  <w:top w:val="nil"/>
                  <w:left w:val="single" w:sz="4" w:space="0" w:color="auto"/>
                  <w:bottom w:val="nil"/>
                  <w:right w:val="single" w:sz="4" w:space="0" w:color="auto"/>
                </w:tcBorders>
                <w:noWrap/>
                <w:vAlign w:val="center"/>
              </w:tcPr>
            </w:tcPrChange>
          </w:tcPr>
          <w:p w14:paraId="488622D6" w14:textId="468AC925" w:rsidR="005075FD" w:rsidRPr="00302557" w:rsidRDefault="005075FD" w:rsidP="005075FD">
            <w:pPr>
              <w:widowControl/>
              <w:jc w:val="center"/>
              <w:rPr>
                <w:rFonts w:ascii="Times New Roman" w:eastAsia="Times New Roman" w:hAnsi="Times New Roman" w:cs="Times New Roman"/>
                <w:color w:val="000000"/>
                <w:sz w:val="20"/>
                <w:szCs w:val="20"/>
              </w:rPr>
            </w:pPr>
            <w:del w:id="647" w:author="Erica Schmidt" w:date="2025-10-02T10:25:00Z" w16du:dateUtc="2025-10-02T14:25:00Z">
              <w:r w:rsidRPr="00302557" w:rsidDel="00096E5A">
                <w:rPr>
                  <w:rFonts w:ascii="Times New Roman" w:eastAsia="Times New Roman" w:hAnsi="Times New Roman" w:cs="Times New Roman"/>
                  <w:color w:val="000000"/>
                  <w:sz w:val="20"/>
                  <w:szCs w:val="20"/>
                </w:rPr>
                <w:delText>10</w:delText>
              </w:r>
            </w:del>
          </w:p>
        </w:tc>
        <w:tc>
          <w:tcPr>
            <w:tcW w:w="2077" w:type="dxa"/>
            <w:tcBorders>
              <w:top w:val="nil"/>
              <w:left w:val="nil"/>
              <w:bottom w:val="nil"/>
              <w:right w:val="nil"/>
            </w:tcBorders>
            <w:noWrap/>
            <w:vAlign w:val="center"/>
            <w:tcPrChange w:id="648" w:author="Erica Schmidt" w:date="2025-10-02T10:25:00Z" w16du:dateUtc="2025-10-02T14:25:00Z">
              <w:tcPr>
                <w:tcW w:w="2077" w:type="dxa"/>
                <w:tcBorders>
                  <w:top w:val="nil"/>
                  <w:left w:val="nil"/>
                  <w:bottom w:val="nil"/>
                  <w:right w:val="nil"/>
                </w:tcBorders>
                <w:noWrap/>
                <w:vAlign w:val="center"/>
              </w:tcPr>
            </w:tcPrChange>
          </w:tcPr>
          <w:p w14:paraId="5CF345BB" w14:textId="1239980C" w:rsidR="005075FD" w:rsidRPr="00302557" w:rsidRDefault="005075FD" w:rsidP="005075FD">
            <w:pPr>
              <w:widowControl/>
              <w:jc w:val="center"/>
              <w:rPr>
                <w:rFonts w:ascii="Times New Roman" w:eastAsia="Times New Roman" w:hAnsi="Times New Roman" w:cs="Times New Roman"/>
                <w:color w:val="000000"/>
                <w:sz w:val="20"/>
                <w:szCs w:val="20"/>
              </w:rPr>
            </w:pPr>
            <w:del w:id="649" w:author="Erica Schmidt" w:date="2025-10-02T10:25:00Z" w16du:dateUtc="2025-10-02T14:25:00Z">
              <w:r w:rsidRPr="00302557" w:rsidDel="00096E5A">
                <w:rPr>
                  <w:rFonts w:ascii="Times New Roman" w:eastAsia="Times New Roman" w:hAnsi="Times New Roman" w:cs="Times New Roman"/>
                  <w:color w:val="000000"/>
                  <w:sz w:val="20"/>
                  <w:szCs w:val="20"/>
                </w:rPr>
                <w:delText>9</w:delText>
              </w:r>
              <w:r w:rsidDel="00096E5A">
                <w:rPr>
                  <w:rFonts w:ascii="Times New Roman" w:eastAsia="Times New Roman" w:hAnsi="Times New Roman" w:cs="Times New Roman"/>
                  <w:color w:val="000000"/>
                  <w:sz w:val="20"/>
                  <w:szCs w:val="20"/>
                </w:rPr>
                <w:delText>,</w:delText>
              </w:r>
              <w:r w:rsidRPr="00302557" w:rsidDel="00096E5A">
                <w:rPr>
                  <w:rFonts w:ascii="Times New Roman" w:eastAsia="Times New Roman" w:hAnsi="Times New Roman" w:cs="Times New Roman"/>
                  <w:color w:val="000000"/>
                  <w:sz w:val="20"/>
                  <w:szCs w:val="20"/>
                </w:rPr>
                <w:delText>000</w:delText>
              </w:r>
            </w:del>
          </w:p>
        </w:tc>
        <w:tc>
          <w:tcPr>
            <w:tcW w:w="993" w:type="dxa"/>
            <w:tcBorders>
              <w:top w:val="nil"/>
              <w:left w:val="single" w:sz="4" w:space="0" w:color="auto"/>
              <w:bottom w:val="nil"/>
              <w:right w:val="single" w:sz="4" w:space="0" w:color="auto"/>
            </w:tcBorders>
            <w:noWrap/>
            <w:vAlign w:val="center"/>
            <w:tcPrChange w:id="650" w:author="Erica Schmidt" w:date="2025-10-02T10:25:00Z" w16du:dateUtc="2025-10-02T14:25:00Z">
              <w:tcPr>
                <w:tcW w:w="993" w:type="dxa"/>
                <w:tcBorders>
                  <w:top w:val="nil"/>
                  <w:left w:val="single" w:sz="4" w:space="0" w:color="auto"/>
                  <w:bottom w:val="nil"/>
                  <w:right w:val="single" w:sz="4" w:space="0" w:color="auto"/>
                </w:tcBorders>
                <w:noWrap/>
                <w:vAlign w:val="center"/>
              </w:tcPr>
            </w:tcPrChange>
          </w:tcPr>
          <w:p w14:paraId="7BC6F68A" w14:textId="3E1D5D0B" w:rsidR="005075FD" w:rsidRPr="00302557" w:rsidRDefault="005075FD" w:rsidP="005075FD">
            <w:pPr>
              <w:widowControl/>
              <w:jc w:val="center"/>
              <w:rPr>
                <w:rFonts w:ascii="Times New Roman" w:eastAsia="Times New Roman" w:hAnsi="Times New Roman" w:cs="Times New Roman"/>
                <w:color w:val="000000"/>
                <w:sz w:val="20"/>
                <w:szCs w:val="20"/>
              </w:rPr>
            </w:pPr>
            <w:del w:id="651" w:author="Erica Schmidt" w:date="2025-10-02T10:25:00Z" w16du:dateUtc="2025-10-02T14:25:00Z">
              <w:r w:rsidRPr="00302557" w:rsidDel="00096E5A">
                <w:rPr>
                  <w:rFonts w:ascii="Times New Roman" w:eastAsia="Times New Roman" w:hAnsi="Times New Roman" w:cs="Times New Roman"/>
                  <w:color w:val="000000"/>
                  <w:sz w:val="20"/>
                  <w:szCs w:val="20"/>
                </w:rPr>
                <w:delText>636</w:delText>
              </w:r>
            </w:del>
          </w:p>
        </w:tc>
        <w:tc>
          <w:tcPr>
            <w:tcW w:w="1625" w:type="dxa"/>
            <w:tcBorders>
              <w:top w:val="nil"/>
              <w:left w:val="nil"/>
              <w:bottom w:val="nil"/>
              <w:right w:val="single" w:sz="4" w:space="0" w:color="auto"/>
            </w:tcBorders>
            <w:noWrap/>
            <w:vAlign w:val="center"/>
            <w:tcPrChange w:id="652" w:author="Erica Schmidt" w:date="2025-10-02T10:25:00Z" w16du:dateUtc="2025-10-02T14:25:00Z">
              <w:tcPr>
                <w:tcW w:w="1625" w:type="dxa"/>
                <w:tcBorders>
                  <w:top w:val="nil"/>
                  <w:left w:val="nil"/>
                  <w:bottom w:val="nil"/>
                  <w:right w:val="single" w:sz="4" w:space="0" w:color="auto"/>
                </w:tcBorders>
                <w:noWrap/>
                <w:vAlign w:val="center"/>
              </w:tcPr>
            </w:tcPrChange>
          </w:tcPr>
          <w:p w14:paraId="1AED03A5" w14:textId="5DF293CF" w:rsidR="005075FD" w:rsidRPr="00302557" w:rsidRDefault="005075FD" w:rsidP="005075FD">
            <w:pPr>
              <w:widowControl/>
              <w:jc w:val="center"/>
              <w:rPr>
                <w:rFonts w:ascii="Times New Roman" w:eastAsia="Times New Roman" w:hAnsi="Times New Roman" w:cs="Times New Roman"/>
                <w:color w:val="000000"/>
                <w:sz w:val="20"/>
                <w:szCs w:val="20"/>
              </w:rPr>
            </w:pPr>
            <w:del w:id="653" w:author="Erica Schmidt" w:date="2025-10-02T10:25:00Z" w16du:dateUtc="2025-10-02T14:25:00Z">
              <w:r w:rsidRPr="00302557" w:rsidDel="00096E5A">
                <w:rPr>
                  <w:rFonts w:ascii="Times New Roman" w:eastAsia="Times New Roman" w:hAnsi="Times New Roman" w:cs="Times New Roman"/>
                  <w:color w:val="000000"/>
                  <w:sz w:val="20"/>
                  <w:szCs w:val="20"/>
                </w:rPr>
                <w:delText>4.24</w:delText>
              </w:r>
            </w:del>
          </w:p>
        </w:tc>
      </w:tr>
      <w:tr w:rsidR="005075FD" w:rsidRPr="009A7E69" w14:paraId="1F2B1F8A" w14:textId="77777777" w:rsidTr="00096E5A">
        <w:trPr>
          <w:trHeight w:val="303"/>
          <w:trPrChange w:id="654" w:author="Erica Schmidt" w:date="2025-10-02T10:25:00Z" w16du:dateUtc="2025-10-02T14:25:00Z">
            <w:trPr>
              <w:trHeight w:val="303"/>
            </w:trPr>
          </w:trPrChange>
        </w:trPr>
        <w:tc>
          <w:tcPr>
            <w:tcW w:w="3391" w:type="dxa"/>
            <w:tcBorders>
              <w:top w:val="nil"/>
              <w:left w:val="single" w:sz="4" w:space="0" w:color="auto"/>
              <w:bottom w:val="single" w:sz="4" w:space="0" w:color="auto"/>
              <w:right w:val="single" w:sz="4" w:space="0" w:color="auto"/>
            </w:tcBorders>
            <w:noWrap/>
            <w:vAlign w:val="bottom"/>
            <w:tcPrChange w:id="655" w:author="Erica Schmidt" w:date="2025-10-02T10:25:00Z" w16du:dateUtc="2025-10-02T14:25:00Z">
              <w:tcPr>
                <w:tcW w:w="3391" w:type="dxa"/>
                <w:tcBorders>
                  <w:top w:val="nil"/>
                  <w:left w:val="single" w:sz="4" w:space="0" w:color="auto"/>
                  <w:bottom w:val="single" w:sz="4" w:space="0" w:color="auto"/>
                  <w:right w:val="single" w:sz="4" w:space="0" w:color="auto"/>
                </w:tcBorders>
                <w:noWrap/>
                <w:vAlign w:val="bottom"/>
              </w:tcPr>
            </w:tcPrChange>
          </w:tcPr>
          <w:p w14:paraId="66539EF3"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tcPrChange w:id="656" w:author="Erica Schmidt" w:date="2025-10-02T10:25:00Z" w16du:dateUtc="2025-10-02T14:25:00Z">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tcPr>
            </w:tcPrChange>
          </w:tcPr>
          <w:p w14:paraId="3105BBA7" w14:textId="14078D4E" w:rsidR="005075FD" w:rsidRPr="00302557" w:rsidRDefault="005075FD" w:rsidP="005075FD">
            <w:pPr>
              <w:widowControl/>
              <w:jc w:val="center"/>
              <w:rPr>
                <w:rFonts w:ascii="Times New Roman" w:eastAsia="Times New Roman" w:hAnsi="Times New Roman" w:cs="Times New Roman"/>
                <w:b/>
                <w:bCs/>
                <w:color w:val="000000"/>
                <w:sz w:val="20"/>
                <w:szCs w:val="20"/>
              </w:rPr>
            </w:pPr>
            <w:del w:id="657" w:author="Erica Schmidt" w:date="2025-10-02T10:25:00Z" w16du:dateUtc="2025-10-02T14:25:00Z">
              <w:r w:rsidDel="00096E5A">
                <w:rPr>
                  <w:rFonts w:ascii="Times New Roman" w:eastAsia="Times New Roman" w:hAnsi="Times New Roman" w:cs="Times New Roman"/>
                  <w:b/>
                  <w:bCs/>
                  <w:color w:val="000000"/>
                  <w:sz w:val="20"/>
                  <w:szCs w:val="20"/>
                </w:rPr>
                <w:delText>Santee Totals</w:delText>
              </w:r>
            </w:del>
          </w:p>
        </w:tc>
        <w:tc>
          <w:tcPr>
            <w:tcW w:w="2077" w:type="dxa"/>
            <w:tcBorders>
              <w:top w:val="single" w:sz="4" w:space="0" w:color="auto"/>
              <w:left w:val="nil"/>
              <w:bottom w:val="single" w:sz="4" w:space="0" w:color="auto"/>
              <w:right w:val="nil"/>
            </w:tcBorders>
            <w:shd w:val="clear" w:color="000000" w:fill="D9D9D9"/>
            <w:noWrap/>
            <w:vAlign w:val="center"/>
            <w:tcPrChange w:id="658" w:author="Erica Schmidt" w:date="2025-10-02T10:25:00Z" w16du:dateUtc="2025-10-02T14:25:00Z">
              <w:tcPr>
                <w:tcW w:w="2077" w:type="dxa"/>
                <w:tcBorders>
                  <w:top w:val="single" w:sz="4" w:space="0" w:color="auto"/>
                  <w:left w:val="nil"/>
                  <w:bottom w:val="single" w:sz="4" w:space="0" w:color="auto"/>
                  <w:right w:val="nil"/>
                </w:tcBorders>
                <w:shd w:val="clear" w:color="000000" w:fill="D9D9D9"/>
                <w:noWrap/>
                <w:vAlign w:val="center"/>
              </w:tcPr>
            </w:tcPrChange>
          </w:tcPr>
          <w:p w14:paraId="43FCB44F" w14:textId="08CBF876" w:rsidR="005075FD" w:rsidRPr="00302557" w:rsidRDefault="005075FD" w:rsidP="005075FD">
            <w:pPr>
              <w:widowControl/>
              <w:jc w:val="center"/>
              <w:rPr>
                <w:rFonts w:ascii="Times New Roman" w:eastAsia="Times New Roman" w:hAnsi="Times New Roman" w:cs="Times New Roman"/>
                <w:b/>
                <w:bCs/>
                <w:color w:val="000000"/>
                <w:sz w:val="20"/>
                <w:szCs w:val="20"/>
              </w:rPr>
            </w:pPr>
            <w:del w:id="659" w:author="Erica Schmidt" w:date="2025-10-02T10:25:00Z" w16du:dateUtc="2025-10-02T14:25:00Z">
              <w:r w:rsidRPr="00302557" w:rsidDel="00096E5A">
                <w:rPr>
                  <w:rFonts w:ascii="Times New Roman" w:eastAsia="Times New Roman" w:hAnsi="Times New Roman" w:cs="Times New Roman"/>
                  <w:b/>
                  <w:bCs/>
                  <w:color w:val="000000"/>
                  <w:sz w:val="20"/>
                  <w:szCs w:val="20"/>
                </w:rPr>
                <w:delText>34</w:delText>
              </w:r>
              <w:r w:rsidDel="00096E5A">
                <w:rPr>
                  <w:rFonts w:ascii="Times New Roman" w:eastAsia="Times New Roman" w:hAnsi="Times New Roman" w:cs="Times New Roman"/>
                  <w:b/>
                  <w:bCs/>
                  <w:color w:val="000000"/>
                  <w:sz w:val="20"/>
                  <w:szCs w:val="20"/>
                </w:rPr>
                <w:delText>,</w:delText>
              </w:r>
              <w:r w:rsidRPr="00302557" w:rsidDel="00096E5A">
                <w:rPr>
                  <w:rFonts w:ascii="Times New Roman" w:eastAsia="Times New Roman" w:hAnsi="Times New Roman" w:cs="Times New Roman"/>
                  <w:b/>
                  <w:bCs/>
                  <w:color w:val="000000"/>
                  <w:sz w:val="20"/>
                  <w:szCs w:val="20"/>
                </w:rPr>
                <w:delText>200</w:delText>
              </w:r>
            </w:del>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tcPrChange w:id="660" w:author="Erica Schmidt" w:date="2025-10-02T10:25:00Z" w16du:dateUtc="2025-10-02T14:25:00Z">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tcPr>
            </w:tcPrChange>
          </w:tcPr>
          <w:p w14:paraId="509E0ED8" w14:textId="28868D62" w:rsidR="005075FD" w:rsidRPr="00302557" w:rsidRDefault="005075FD" w:rsidP="005075FD">
            <w:pPr>
              <w:widowControl/>
              <w:jc w:val="center"/>
              <w:rPr>
                <w:rFonts w:ascii="Times New Roman" w:eastAsia="Times New Roman" w:hAnsi="Times New Roman" w:cs="Times New Roman"/>
                <w:b/>
                <w:bCs/>
                <w:color w:val="000000"/>
                <w:sz w:val="20"/>
                <w:szCs w:val="20"/>
              </w:rPr>
            </w:pPr>
            <w:del w:id="661" w:author="Erica Schmidt" w:date="2025-10-02T10:25:00Z" w16du:dateUtc="2025-10-02T14:25:00Z">
              <w:r w:rsidRPr="00302557" w:rsidDel="00096E5A">
                <w:rPr>
                  <w:rFonts w:ascii="Times New Roman" w:eastAsia="Times New Roman" w:hAnsi="Times New Roman" w:cs="Times New Roman"/>
                  <w:b/>
                  <w:bCs/>
                  <w:color w:val="000000"/>
                  <w:sz w:val="20"/>
                  <w:szCs w:val="20"/>
                </w:rPr>
                <w:delText>1</w:delText>
              </w:r>
              <w:r w:rsidDel="00096E5A">
                <w:rPr>
                  <w:rFonts w:ascii="Times New Roman" w:eastAsia="Times New Roman" w:hAnsi="Times New Roman" w:cs="Times New Roman"/>
                  <w:b/>
                  <w:bCs/>
                  <w:color w:val="000000"/>
                  <w:sz w:val="20"/>
                  <w:szCs w:val="20"/>
                </w:rPr>
                <w:delText>,</w:delText>
              </w:r>
              <w:r w:rsidRPr="00302557" w:rsidDel="00096E5A">
                <w:rPr>
                  <w:rFonts w:ascii="Times New Roman" w:eastAsia="Times New Roman" w:hAnsi="Times New Roman" w:cs="Times New Roman"/>
                  <w:b/>
                  <w:bCs/>
                  <w:color w:val="000000"/>
                  <w:sz w:val="20"/>
                  <w:szCs w:val="20"/>
                </w:rPr>
                <w:delText>293</w:delText>
              </w:r>
            </w:del>
          </w:p>
        </w:tc>
        <w:tc>
          <w:tcPr>
            <w:tcW w:w="1625" w:type="dxa"/>
            <w:tcBorders>
              <w:top w:val="single" w:sz="4" w:space="0" w:color="auto"/>
              <w:left w:val="nil"/>
              <w:bottom w:val="single" w:sz="4" w:space="0" w:color="auto"/>
              <w:right w:val="single" w:sz="4" w:space="0" w:color="auto"/>
            </w:tcBorders>
            <w:shd w:val="clear" w:color="000000" w:fill="D9D9D9"/>
            <w:noWrap/>
            <w:vAlign w:val="center"/>
            <w:tcPrChange w:id="662" w:author="Erica Schmidt" w:date="2025-10-02T10:25:00Z" w16du:dateUtc="2025-10-02T14:25:00Z">
              <w:tcPr>
                <w:tcW w:w="1625" w:type="dxa"/>
                <w:tcBorders>
                  <w:top w:val="single" w:sz="4" w:space="0" w:color="auto"/>
                  <w:left w:val="nil"/>
                  <w:bottom w:val="single" w:sz="4" w:space="0" w:color="auto"/>
                  <w:right w:val="single" w:sz="4" w:space="0" w:color="auto"/>
                </w:tcBorders>
                <w:shd w:val="clear" w:color="000000" w:fill="D9D9D9"/>
                <w:noWrap/>
                <w:vAlign w:val="center"/>
              </w:tcPr>
            </w:tcPrChange>
          </w:tcPr>
          <w:p w14:paraId="5AAC4DA2" w14:textId="7AAB6EA3" w:rsidR="005075FD" w:rsidRPr="00302557" w:rsidRDefault="005075FD" w:rsidP="005075FD">
            <w:pPr>
              <w:widowControl/>
              <w:jc w:val="center"/>
              <w:rPr>
                <w:rFonts w:ascii="Times New Roman" w:eastAsia="Times New Roman" w:hAnsi="Times New Roman" w:cs="Times New Roman"/>
                <w:b/>
                <w:bCs/>
                <w:color w:val="000000"/>
                <w:sz w:val="20"/>
                <w:szCs w:val="20"/>
              </w:rPr>
            </w:pPr>
            <w:del w:id="663" w:author="Erica Schmidt" w:date="2025-10-02T10:25:00Z" w16du:dateUtc="2025-10-02T14:25:00Z">
              <w:r w:rsidRPr="00302557" w:rsidDel="00096E5A">
                <w:rPr>
                  <w:rFonts w:ascii="Times New Roman" w:eastAsia="Times New Roman" w:hAnsi="Times New Roman" w:cs="Times New Roman"/>
                  <w:b/>
                  <w:bCs/>
                  <w:color w:val="000000"/>
                  <w:sz w:val="20"/>
                  <w:szCs w:val="20"/>
                </w:rPr>
                <w:delText>2.26</w:delText>
              </w:r>
            </w:del>
          </w:p>
        </w:tc>
      </w:tr>
    </w:tbl>
    <w:p w14:paraId="5465A2E2" w14:textId="5D80EFA4" w:rsidR="001D2F51" w:rsidRDefault="001D2F51" w:rsidP="001D2F51">
      <w:pPr>
        <w:pStyle w:val="Heading3"/>
        <w:rPr>
          <w:rFonts w:ascii="Times New Roman" w:hAnsi="Times New Roman" w:cs="Times New Roman"/>
          <w:color w:val="auto"/>
          <w:sz w:val="20"/>
          <w:szCs w:val="20"/>
        </w:rPr>
      </w:pPr>
      <w:r w:rsidRPr="007E502C">
        <w:rPr>
          <w:rFonts w:ascii="Times New Roman" w:hAnsi="Times New Roman" w:cs="Times New Roman"/>
          <w:color w:val="auto"/>
          <w:sz w:val="20"/>
          <w:szCs w:val="20"/>
        </w:rPr>
        <w:t xml:space="preserve">Table 1. Sampling locations, # of trips, effort, # of juvenile shad collected, and CPUE for </w:t>
      </w:r>
      <w:del w:id="664" w:author="Erica Schmidt" w:date="2025-10-02T10:25:00Z" w16du:dateUtc="2025-10-02T14:25:00Z">
        <w:r w:rsidRPr="007E502C" w:rsidDel="00096E5A">
          <w:rPr>
            <w:rFonts w:ascii="Times New Roman" w:hAnsi="Times New Roman" w:cs="Times New Roman"/>
            <w:color w:val="auto"/>
            <w:sz w:val="20"/>
            <w:szCs w:val="20"/>
          </w:rPr>
          <w:delText>2024</w:delText>
        </w:r>
      </w:del>
      <w:ins w:id="665" w:author="Erica Schmidt" w:date="2025-10-02T10:25:00Z" w16du:dateUtc="2025-10-02T14:25:00Z">
        <w:r w:rsidR="00096E5A" w:rsidRPr="007E502C">
          <w:rPr>
            <w:rFonts w:ascii="Times New Roman" w:hAnsi="Times New Roman" w:cs="Times New Roman"/>
            <w:color w:val="auto"/>
            <w:sz w:val="20"/>
            <w:szCs w:val="20"/>
          </w:rPr>
          <w:t>202</w:t>
        </w:r>
        <w:r w:rsidR="00096E5A">
          <w:rPr>
            <w:rFonts w:ascii="Times New Roman" w:hAnsi="Times New Roman" w:cs="Times New Roman"/>
            <w:color w:val="auto"/>
            <w:sz w:val="20"/>
            <w:szCs w:val="20"/>
          </w:rPr>
          <w:t>5</w:t>
        </w:r>
      </w:ins>
    </w:p>
    <w:p w14:paraId="5A26A951" w14:textId="77777777" w:rsidR="001D2F51" w:rsidRDefault="001D2F51" w:rsidP="007E502C">
      <w:pPr>
        <w:pStyle w:val="BodyText"/>
        <w:spacing w:before="69" w:line="360" w:lineRule="auto"/>
        <w:ind w:left="0" w:right="187"/>
        <w:contextualSpacing/>
        <w:jc w:val="both"/>
        <w:rPr>
          <w:rFonts w:cs="Times New Roman"/>
        </w:rPr>
      </w:pPr>
    </w:p>
    <w:p w14:paraId="183A73E0" w14:textId="77777777" w:rsidR="005075FD" w:rsidRDefault="005075FD" w:rsidP="007E502C">
      <w:pPr>
        <w:pStyle w:val="BodyText"/>
        <w:spacing w:before="69" w:line="360" w:lineRule="auto"/>
        <w:ind w:left="0" w:right="187"/>
        <w:contextualSpacing/>
        <w:jc w:val="both"/>
        <w:rPr>
          <w:rFonts w:cs="Times New Roman"/>
        </w:rPr>
      </w:pPr>
    </w:p>
    <w:p w14:paraId="157C1DFC" w14:textId="77777777" w:rsidR="005075FD" w:rsidRDefault="005075FD" w:rsidP="007E502C">
      <w:pPr>
        <w:pStyle w:val="BodyText"/>
        <w:spacing w:before="69" w:line="360" w:lineRule="auto"/>
        <w:ind w:left="0" w:right="187"/>
        <w:contextualSpacing/>
        <w:jc w:val="both"/>
        <w:rPr>
          <w:rFonts w:cs="Times New Roman"/>
        </w:rPr>
      </w:pPr>
    </w:p>
    <w:p w14:paraId="55971C92" w14:textId="3CB8BC2E" w:rsidR="007F22A7" w:rsidRDefault="0018595A" w:rsidP="007F22A7">
      <w:pPr>
        <w:rPr>
          <w:ins w:id="666" w:author="Erica Schmidt" w:date="2025-10-02T10:25:00Z" w16du:dateUtc="2025-10-02T14:25:00Z"/>
          <w:rStyle w:val="Heading3Char"/>
          <w:rFonts w:eastAsiaTheme="minorHAnsi" w:cstheme="minorBidi"/>
          <w:color w:val="auto"/>
          <w:sz w:val="22"/>
          <w:szCs w:val="22"/>
        </w:rPr>
      </w:pPr>
      <w:del w:id="667" w:author="Erica Schmidt" w:date="2025-10-02T10:25:00Z" w16du:dateUtc="2025-10-02T14:25:00Z">
        <w:r w:rsidDel="00096E5A">
          <w:rPr>
            <w:noProof/>
            <w14:ligatures w14:val="standardContextual"/>
          </w:rPr>
          <w:lastRenderedPageBreak/>
          <w:drawing>
            <wp:inline distT="0" distB="0" distL="0" distR="0" wp14:anchorId="4232D549" wp14:editId="16181498">
              <wp:extent cx="5000625" cy="3081338"/>
              <wp:effectExtent l="0" t="0" r="9525" b="5080"/>
              <wp:docPr id="1377502680" name="Chart 1">
                <a:extLst xmlns:a="http://schemas.openxmlformats.org/drawingml/2006/main">
                  <a:ext uri="{FF2B5EF4-FFF2-40B4-BE49-F238E27FC236}">
                    <a16:creationId xmlns:a16="http://schemas.microsoft.com/office/drawing/2014/main" id="{8C036094-90BB-A555-5F51-BB8C7A83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bookmarkEnd w:id="25"/>
    </w:p>
    <w:p w14:paraId="3F2191A4" w14:textId="77777777" w:rsidR="00096E5A" w:rsidRDefault="00096E5A" w:rsidP="007F22A7">
      <w:pPr>
        <w:rPr>
          <w:ins w:id="668" w:author="Erica Schmidt" w:date="2025-10-02T10:25:00Z" w16du:dateUtc="2025-10-02T14:25:00Z"/>
          <w:rStyle w:val="Heading3Char"/>
          <w:rFonts w:eastAsiaTheme="minorHAnsi" w:cstheme="minorBidi"/>
          <w:color w:val="auto"/>
          <w:sz w:val="22"/>
          <w:szCs w:val="22"/>
        </w:rPr>
      </w:pPr>
    </w:p>
    <w:p w14:paraId="3B215904" w14:textId="496D429A" w:rsidR="00096E5A" w:rsidRPr="007F22A7" w:rsidRDefault="00096E5A" w:rsidP="007F22A7">
      <w:pPr>
        <w:rPr>
          <w:rStyle w:val="Heading3Char"/>
          <w:rFonts w:eastAsiaTheme="minorHAnsi" w:cstheme="minorBidi"/>
          <w:color w:val="auto"/>
          <w:sz w:val="22"/>
          <w:szCs w:val="22"/>
        </w:rPr>
      </w:pPr>
      <w:ins w:id="669" w:author="Erica Schmidt" w:date="2025-10-02T10:26:00Z" w16du:dateUtc="2025-10-02T14:26:00Z">
        <w:r>
          <w:rPr>
            <w:noProof/>
            <w14:ligatures w14:val="standardContextual"/>
          </w:rPr>
          <w:drawing>
            <wp:inline distT="0" distB="0" distL="0" distR="0" wp14:anchorId="7FA0EE26" wp14:editId="5BDD30B3">
              <wp:extent cx="5000625" cy="3081338"/>
              <wp:effectExtent l="0" t="0" r="9525" b="5080"/>
              <wp:docPr id="574345593" name="Chart 1">
                <a:extLst xmlns:a="http://schemas.openxmlformats.org/drawingml/2006/main">
                  <a:ext uri="{FF2B5EF4-FFF2-40B4-BE49-F238E27FC236}">
                    <a16:creationId xmlns:a16="http://schemas.microsoft.com/office/drawing/2014/main" id="{8C036094-90BB-A555-5F51-BB8C7A83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212FE695" w14:textId="77777777" w:rsidR="005368C1" w:rsidRDefault="007F22A7" w:rsidP="007F22A7">
      <w:pPr>
        <w:pStyle w:val="Heading3"/>
        <w:spacing w:line="240" w:lineRule="auto"/>
        <w:rPr>
          <w:rStyle w:val="Heading3Char"/>
          <w:rFonts w:ascii="Times New Roman" w:hAnsi="Times New Roman" w:cs="Times New Roman"/>
          <w:color w:val="auto"/>
          <w:sz w:val="20"/>
          <w:szCs w:val="20"/>
        </w:rPr>
      </w:pPr>
      <w:r w:rsidRPr="007F22A7">
        <w:rPr>
          <w:rStyle w:val="Heading3Char"/>
          <w:rFonts w:ascii="Times New Roman" w:hAnsi="Times New Roman" w:cs="Times New Roman"/>
          <w:color w:val="auto"/>
          <w:sz w:val="20"/>
          <w:szCs w:val="20"/>
        </w:rPr>
        <w:t xml:space="preserve">Figure </w:t>
      </w:r>
      <w:r w:rsidR="0018595A">
        <w:rPr>
          <w:rStyle w:val="Heading3Char"/>
          <w:rFonts w:ascii="Times New Roman" w:hAnsi="Times New Roman" w:cs="Times New Roman"/>
          <w:color w:val="auto"/>
          <w:sz w:val="20"/>
          <w:szCs w:val="20"/>
        </w:rPr>
        <w:t>3</w:t>
      </w:r>
      <w:r w:rsidRPr="007F22A7">
        <w:rPr>
          <w:rStyle w:val="Heading3Char"/>
          <w:rFonts w:ascii="Times New Roman" w:hAnsi="Times New Roman" w:cs="Times New Roman"/>
          <w:color w:val="auto"/>
          <w:sz w:val="20"/>
          <w:szCs w:val="20"/>
        </w:rPr>
        <w:t xml:space="preserve">. Total composition of top 10 species collected. Fish common names with the three letter abbreviations are provided in Appendix 1. </w:t>
      </w:r>
    </w:p>
    <w:p w14:paraId="45AD97ED" w14:textId="77777777" w:rsidR="009A2154" w:rsidRPr="005368C1" w:rsidRDefault="005368C1" w:rsidP="005368C1">
      <w:pPr>
        <w:widowControl/>
        <w:spacing w:after="160" w:line="259" w:lineRule="auto"/>
        <w:rPr>
          <w:rFonts w:ascii="Times New Roman" w:eastAsiaTheme="majorEastAsia" w:hAnsi="Times New Roman" w:cs="Times New Roman"/>
          <w:kern w:val="2"/>
          <w:sz w:val="20"/>
          <w:szCs w:val="20"/>
          <w14:ligatures w14:val="standardContextual"/>
        </w:rPr>
      </w:pPr>
      <w:r>
        <w:rPr>
          <w:rStyle w:val="Heading3Char"/>
          <w:rFonts w:ascii="Times New Roman" w:hAnsi="Times New Roman" w:cs="Times New Roman"/>
          <w:color w:val="auto"/>
          <w:sz w:val="20"/>
          <w:szCs w:val="20"/>
        </w:rPr>
        <w:br w:type="page"/>
      </w:r>
    </w:p>
    <w:p w14:paraId="2FAA48F9" w14:textId="77777777" w:rsidR="0018595A" w:rsidRPr="00A42440" w:rsidRDefault="0018595A" w:rsidP="0018595A">
      <w:pPr>
        <w:pStyle w:val="BodyText"/>
        <w:spacing w:after="240" w:line="360" w:lineRule="auto"/>
        <w:ind w:left="0" w:right="144"/>
        <w:contextualSpacing/>
        <w:rPr>
          <w:rFonts w:cs="Times New Roman"/>
          <w:i/>
          <w:spacing w:val="-2"/>
        </w:rPr>
      </w:pPr>
      <w:r>
        <w:rPr>
          <w:rFonts w:cs="Times New Roman"/>
          <w:i/>
          <w:spacing w:val="-2"/>
        </w:rPr>
        <w:lastRenderedPageBreak/>
        <w:t xml:space="preserve">Juvenile </w:t>
      </w:r>
      <w:r w:rsidRPr="00A42440">
        <w:rPr>
          <w:rFonts w:cs="Times New Roman"/>
          <w:i/>
          <w:spacing w:val="-2"/>
        </w:rPr>
        <w:t>AMS Catch Rates</w:t>
      </w:r>
    </w:p>
    <w:p w14:paraId="32BE452F" w14:textId="77777777" w:rsidR="0018595A" w:rsidRDefault="0018595A" w:rsidP="0018595A">
      <w:pPr>
        <w:pStyle w:val="BodyText"/>
        <w:spacing w:line="360" w:lineRule="auto"/>
        <w:ind w:left="0" w:right="144"/>
        <w:contextualSpacing/>
        <w:jc w:val="both"/>
      </w:pPr>
      <w:r w:rsidRPr="00A42440">
        <w:t>Statistical analysis of data from 2009</w:t>
      </w:r>
      <w:r>
        <w:t xml:space="preserve"> to </w:t>
      </w:r>
      <w:r w:rsidRPr="00A42440">
        <w:t>2016 indicated a</w:t>
      </w:r>
      <w:r w:rsidR="00665561">
        <w:t xml:space="preserve">n </w:t>
      </w:r>
      <w:r w:rsidRPr="00A42440">
        <w:t>overall trend of increase-peak-decrease in catch rate in</w:t>
      </w:r>
      <w:r w:rsidR="00665561">
        <w:t xml:space="preserve"> this time series</w:t>
      </w:r>
      <w:r w:rsidRPr="00A42440">
        <w:t xml:space="preserve"> (Post and Holbrook 2016). The increase-peak-decrease trend is most likely a result of a combination of changing environmental and ontogen</w:t>
      </w:r>
      <w:r>
        <w:t>et</w:t>
      </w:r>
      <w:r w:rsidRPr="00A42440">
        <w:t xml:space="preserve">ic factors as the sampling season progresses. Stokesbury and Dadswell (1989) reported water temperature to be a leading factor for juvenile AMS migration, suggesting that YOY AMS movement was triggered by temperatures ranging from 12–19°C, depending on moon phase. Similarly, 4–6°C was suggested as a lower threshold temperature limit for YOY AMS before emigrating completely from freshwater (Chittenden 1969; Marcy 1976). Another potential cue for outmigration is body size, where larger, typically older, individuals have been found in the downstream portion of rivers earlier than their smaller bodied conspecifics (Limburg 1996). </w:t>
      </w:r>
      <w:r>
        <w:t>S</w:t>
      </w:r>
      <w:r w:rsidRPr="00A42440">
        <w:t>ampling locations are located near spawning and nursery habitat and</w:t>
      </w:r>
      <w:r>
        <w:t>,</w:t>
      </w:r>
      <w:r w:rsidRPr="00A42440">
        <w:t xml:space="preserve"> in the fall of the year as water temperatures cool and fish </w:t>
      </w:r>
      <w:r w:rsidR="00665561">
        <w:t>continue to grow</w:t>
      </w:r>
      <w:r>
        <w:t>,</w:t>
      </w:r>
      <w:r w:rsidR="00665561">
        <w:t xml:space="preserve"> </w:t>
      </w:r>
      <w:r w:rsidRPr="00A42440">
        <w:t xml:space="preserve">fewer AMS </w:t>
      </w:r>
      <w:r w:rsidR="00665561">
        <w:t>tend to be caught</w:t>
      </w:r>
      <w:r w:rsidR="00EB0C3E">
        <w:t xml:space="preserve"> (Figure 4)</w:t>
      </w:r>
      <w:r w:rsidR="00665561">
        <w:t xml:space="preserve">, </w:t>
      </w:r>
      <w:r w:rsidRPr="00A42440">
        <w:t xml:space="preserve">most likely because downstream migrations have </w:t>
      </w:r>
      <w:r w:rsidR="00665561">
        <w:t xml:space="preserve">already </w:t>
      </w:r>
      <w:r w:rsidRPr="00A42440">
        <w:t xml:space="preserve">occurred. </w:t>
      </w:r>
    </w:p>
    <w:p w14:paraId="4870F5EA" w14:textId="77777777" w:rsidR="001D2F51" w:rsidRDefault="001D2F51" w:rsidP="0018595A">
      <w:pPr>
        <w:pStyle w:val="BodyText"/>
        <w:spacing w:line="360" w:lineRule="auto"/>
        <w:ind w:left="0" w:right="144"/>
        <w:contextualSpacing/>
        <w:jc w:val="both"/>
      </w:pPr>
    </w:p>
    <w:p w14:paraId="3096E3AE" w14:textId="2372D55C" w:rsidR="001D2F51" w:rsidRDefault="0018595A" w:rsidP="0018595A">
      <w:pPr>
        <w:pStyle w:val="BodyText"/>
        <w:spacing w:line="360" w:lineRule="auto"/>
        <w:ind w:left="0" w:right="137"/>
        <w:jc w:val="both"/>
      </w:pPr>
      <w:r w:rsidRPr="00641381">
        <w:t xml:space="preserve">In </w:t>
      </w:r>
      <w:del w:id="670" w:author="Erica Schmidt" w:date="2025-09-23T09:41:00Z" w16du:dateUtc="2025-09-23T13:41:00Z">
        <w:r w:rsidRPr="00641381" w:rsidDel="00CF6EA1">
          <w:delText>202</w:delText>
        </w:r>
        <w:r w:rsidDel="00CF6EA1">
          <w:delText>4</w:delText>
        </w:r>
      </w:del>
      <w:ins w:id="671" w:author="Erica Schmidt" w:date="2025-09-23T09:41:00Z" w16du:dateUtc="2025-09-23T13:41:00Z">
        <w:r w:rsidR="00CF6EA1" w:rsidRPr="00641381">
          <w:t>202</w:t>
        </w:r>
        <w:r w:rsidR="00CF6EA1">
          <w:t>5</w:t>
        </w:r>
      </w:ins>
      <w:r w:rsidRPr="00641381">
        <w:t>, catch rate and</w:t>
      </w:r>
      <w:r w:rsidRPr="00A42440">
        <w:t xml:space="preserve"> day of year </w:t>
      </w:r>
      <w:r>
        <w:t xml:space="preserve">(DOY) </w:t>
      </w:r>
      <w:r w:rsidRPr="00A42440">
        <w:t xml:space="preserve">were plotted for </w:t>
      </w:r>
      <w:r>
        <w:t xml:space="preserve">juvenile AMS </w:t>
      </w:r>
      <w:r w:rsidRPr="00A42440">
        <w:t xml:space="preserve">samples collected in the Congaree </w:t>
      </w:r>
      <w:r>
        <w:t xml:space="preserve">and </w:t>
      </w:r>
      <w:r w:rsidRPr="00A42440">
        <w:t>Upper Santee River</w:t>
      </w:r>
      <w:r>
        <w:t>s (Figure 4</w:t>
      </w:r>
      <w:r w:rsidRPr="00F955FB">
        <w:t>).</w:t>
      </w:r>
      <w:r w:rsidRPr="009300F6">
        <w:rPr>
          <w:b/>
          <w:bCs/>
        </w:rPr>
        <w:t xml:space="preserve"> </w:t>
      </w:r>
      <w:r w:rsidRPr="00392198">
        <w:t xml:space="preserve">Data indicates an increase in </w:t>
      </w:r>
      <w:r>
        <w:t xml:space="preserve">catch in </w:t>
      </w:r>
      <w:r w:rsidRPr="00392198">
        <w:t>early summer with a slight peak by mid-</w:t>
      </w:r>
      <w:del w:id="672" w:author="Erica Schmidt" w:date="2025-10-02T10:27:00Z" w16du:dateUtc="2025-10-02T14:27:00Z">
        <w:r w:rsidRPr="00392198" w:rsidDel="00096E5A">
          <w:delText>July</w:delText>
        </w:r>
        <w:r w:rsidDel="00096E5A">
          <w:delText xml:space="preserve"> </w:delText>
        </w:r>
      </w:del>
      <w:ins w:id="673" w:author="Erica Schmidt" w:date="2025-10-02T10:27:00Z" w16du:dateUtc="2025-10-02T14:27:00Z">
        <w:r w:rsidR="00096E5A">
          <w:t>June</w:t>
        </w:r>
        <w:r w:rsidR="00096E5A">
          <w:t xml:space="preserve"> </w:t>
        </w:r>
      </w:ins>
      <w:r>
        <w:t>during optimal water temperatures</w:t>
      </w:r>
      <w:r w:rsidRPr="00392198">
        <w:t>. Th</w:t>
      </w:r>
      <w:r>
        <w:t>is was followed by</w:t>
      </w:r>
      <w:r w:rsidRPr="00392198">
        <w:t xml:space="preserve"> a delay in </w:t>
      </w:r>
      <w:r>
        <w:t xml:space="preserve">AMS outmigration </w:t>
      </w:r>
      <w:r w:rsidRPr="00392198">
        <w:t>as water temperatures remained consistently above 2</w:t>
      </w:r>
      <w:r>
        <w:t>0</w:t>
      </w:r>
      <w:r w:rsidRPr="00392198">
        <w:t xml:space="preserve">°C </w:t>
      </w:r>
      <w:r>
        <w:t xml:space="preserve">throughout summer months. A drop </w:t>
      </w:r>
      <w:r w:rsidRPr="00392198">
        <w:t xml:space="preserve">below </w:t>
      </w:r>
      <w:r>
        <w:t>20</w:t>
      </w:r>
      <w:r w:rsidRPr="00392198">
        <w:t xml:space="preserve">°C </w:t>
      </w:r>
      <w:r>
        <w:t xml:space="preserve">occurred </w:t>
      </w:r>
      <w:r w:rsidRPr="00392198">
        <w:t>in mid-October</w:t>
      </w:r>
      <w:r>
        <w:t xml:space="preserve"> and catch rates decreased</w:t>
      </w:r>
      <w:r w:rsidR="00ED6E29">
        <w:t xml:space="preserve"> but remained positive</w:t>
      </w:r>
      <w:r>
        <w:t xml:space="preserve">, suggesting the sampling period ended before </w:t>
      </w:r>
      <w:r w:rsidR="00ED6E29">
        <w:t xml:space="preserve">the </w:t>
      </w:r>
      <w:r>
        <w:t xml:space="preserve">YOY </w:t>
      </w:r>
      <w:r w:rsidR="00ED6E29">
        <w:t>outmigration was complete</w:t>
      </w:r>
      <w:r w:rsidRPr="00392198">
        <w:t>.</w:t>
      </w:r>
      <w:r w:rsidRPr="009300F6">
        <w:rPr>
          <w:b/>
          <w:bCs/>
        </w:rPr>
        <w:t xml:space="preserve"> </w:t>
      </w:r>
      <w:r>
        <w:t xml:space="preserve">Sampling efforts were less </w:t>
      </w:r>
      <w:r w:rsidR="0064346B">
        <w:t>than in prior years</w:t>
      </w:r>
      <w:r>
        <w:t>,</w:t>
      </w:r>
      <w:r w:rsidR="00EA26EF">
        <w:t xml:space="preserve"> </w:t>
      </w:r>
      <w:r w:rsidR="00ED6E29">
        <w:t xml:space="preserve">as the sampling procedure has transitioned to regional staff with the primary goal of maintaining the sampling array in </w:t>
      </w:r>
      <w:r w:rsidR="00EA26EF">
        <w:t>the Santee and Congaree Rivers</w:t>
      </w:r>
      <w:r w:rsidR="00ED6E29">
        <w:t xml:space="preserve">. </w:t>
      </w:r>
      <w:del w:id="674" w:author="Erica Schmidt" w:date="2025-09-23T09:41:00Z" w16du:dateUtc="2025-09-23T13:41:00Z">
        <w:r w:rsidR="00ED6E29" w:rsidDel="009568A3">
          <w:delText>Additionally</w:delText>
        </w:r>
        <w:r w:rsidDel="009568A3">
          <w:delText xml:space="preserve">, </w:delText>
        </w:r>
        <w:r w:rsidR="00ED6E29" w:rsidDel="009568A3">
          <w:delText>the effects of two</w:delText>
        </w:r>
        <w:r w:rsidDel="009568A3">
          <w:delText xml:space="preserve"> hurricanes </w:delText>
        </w:r>
        <w:r w:rsidR="00ED6E29" w:rsidDel="009568A3">
          <w:delText>(e.g., increased river levels above normal</w:delText>
        </w:r>
        <w:r w:rsidR="0064346B" w:rsidDel="009568A3">
          <w:delText>, swift moving flood waters, etc.</w:delText>
        </w:r>
        <w:r w:rsidR="00ED6E29" w:rsidDel="009568A3">
          <w:delText xml:space="preserve">) prevented </w:delText>
        </w:r>
        <w:r w:rsidR="0064346B" w:rsidDel="009568A3">
          <w:delText>sampling efforts in early to mid-August and at the end of September through early October</w:delText>
        </w:r>
        <w:r w:rsidR="00EA26EF" w:rsidDel="009568A3">
          <w:delText xml:space="preserve"> (Figure </w:delText>
        </w:r>
        <w:r w:rsidR="00EB0C3E" w:rsidDel="009568A3">
          <w:delText>5</w:delText>
        </w:r>
        <w:r w:rsidR="00EA26EF" w:rsidDel="009568A3">
          <w:delText>).</w:delText>
        </w:r>
      </w:del>
      <w:ins w:id="675" w:author="Erica Schmidt" w:date="2025-10-02T10:27:00Z" w16du:dateUtc="2025-10-02T14:27:00Z">
        <w:r w:rsidR="00096E5A">
          <w:t xml:space="preserve"> There were substantially less AMS cau</w:t>
        </w:r>
      </w:ins>
      <w:ins w:id="676" w:author="Erica Schmidt" w:date="2025-10-02T10:28:00Z" w16du:dateUtc="2025-10-02T14:28:00Z">
        <w:r w:rsidR="00096E5A">
          <w:t>ght this year and a decrease in effort due to scheduling conflicts between regional staff.</w:t>
        </w:r>
      </w:ins>
      <w:ins w:id="677" w:author="Erica Schmidt" w:date="2025-10-02T10:29:00Z" w16du:dateUtc="2025-10-02T14:29:00Z">
        <w:r w:rsidR="00096E5A">
          <w:t xml:space="preserve"> Water quality metrics, specifically water temperature, were not recorded at all of the sites this year</w:t>
        </w:r>
      </w:ins>
      <w:ins w:id="678" w:author="Erica Schmidt" w:date="2025-10-02T10:30:00Z" w16du:dateUtc="2025-10-02T14:30:00Z">
        <w:r w:rsidR="00096E5A">
          <w:t>.</w:t>
        </w:r>
      </w:ins>
    </w:p>
    <w:p w14:paraId="27A9639A" w14:textId="722888F7" w:rsidR="0018595A" w:rsidRDefault="0018595A" w:rsidP="009A2154">
      <w:pPr>
        <w:rPr>
          <w:ins w:id="679" w:author="Erica Schmidt" w:date="2025-10-02T10:29:00Z" w16du:dateUtc="2025-10-02T14:29:00Z"/>
          <w:rStyle w:val="Heading2Char"/>
        </w:rPr>
      </w:pPr>
      <w:del w:id="680" w:author="Erica Schmidt" w:date="2025-10-02T10:28:00Z" w16du:dateUtc="2025-10-02T14:28:00Z">
        <w:r w:rsidDel="00096E5A">
          <w:rPr>
            <w:noProof/>
            <w14:ligatures w14:val="standardContextual"/>
          </w:rPr>
          <w:lastRenderedPageBreak/>
          <w:drawing>
            <wp:inline distT="0" distB="0" distL="0" distR="0" wp14:anchorId="6877A7FC" wp14:editId="181B590E">
              <wp:extent cx="5357813" cy="2976563"/>
              <wp:effectExtent l="0" t="0" r="14605" b="14605"/>
              <wp:docPr id="730936547" name="Chart 1">
                <a:extLst xmlns:a="http://schemas.openxmlformats.org/drawingml/2006/main">
                  <a:ext uri="{FF2B5EF4-FFF2-40B4-BE49-F238E27FC236}">
                    <a16:creationId xmlns:a16="http://schemas.microsoft.com/office/drawing/2014/main" id="{00B7EBEF-FEA0-EADD-C76C-819C8CEDE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r w:rsidRPr="0018595A">
        <w:rPr>
          <w:rStyle w:val="Heading2Char"/>
        </w:rPr>
        <w:t xml:space="preserve"> </w:t>
      </w:r>
    </w:p>
    <w:p w14:paraId="6441012D" w14:textId="411EA4FB" w:rsidR="00096E5A" w:rsidRDefault="00096E5A" w:rsidP="009A2154">
      <w:pPr>
        <w:rPr>
          <w:rStyle w:val="Heading2Char"/>
        </w:rPr>
      </w:pPr>
      <w:ins w:id="681" w:author="Erica Schmidt" w:date="2025-10-02T10:29:00Z" w16du:dateUtc="2025-10-02T14:29:00Z">
        <w:r>
          <w:rPr>
            <w:noProof/>
            <w14:ligatures w14:val="standardContextual"/>
          </w:rPr>
          <w:drawing>
            <wp:inline distT="0" distB="0" distL="0" distR="0" wp14:anchorId="4FAC04E1" wp14:editId="15440176">
              <wp:extent cx="5357813" cy="2976563"/>
              <wp:effectExtent l="0" t="0" r="14605" b="14605"/>
              <wp:docPr id="1854006451" name="Chart 1">
                <a:extLst xmlns:a="http://schemas.openxmlformats.org/drawingml/2006/main">
                  <a:ext uri="{FF2B5EF4-FFF2-40B4-BE49-F238E27FC236}">
                    <a16:creationId xmlns:a16="http://schemas.microsoft.com/office/drawing/2014/main" id="{00B7EBEF-FEA0-EADD-C76C-819C8CEDE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285ED92C" w14:textId="77777777" w:rsidR="0018595A" w:rsidRDefault="0018595A" w:rsidP="009A2154">
      <w:pPr>
        <w:rPr>
          <w:rStyle w:val="Heading3Char"/>
          <w:rFonts w:ascii="Times New Roman" w:hAnsi="Times New Roman" w:cs="Times New Roman"/>
          <w:color w:val="auto"/>
          <w:sz w:val="20"/>
          <w:szCs w:val="20"/>
        </w:rPr>
      </w:pPr>
      <w:r w:rsidRPr="0018595A">
        <w:rPr>
          <w:rStyle w:val="Heading3Char"/>
          <w:rFonts w:ascii="Times New Roman" w:hAnsi="Times New Roman" w:cs="Times New Roman"/>
          <w:color w:val="auto"/>
          <w:sz w:val="20"/>
          <w:szCs w:val="20"/>
        </w:rPr>
        <w:t xml:space="preserve">Figure </w:t>
      </w:r>
      <w:r w:rsidR="00EB0C3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rates of juvenile AMS and water temperature throughout the upper Santee River Basin (Congaree, and Upper Santee Rivers) in 202</w:t>
      </w:r>
      <w:r w:rsidR="006C228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 is equal to number of AMS per minute of sampling and DOY is day of calendar year.</w:t>
      </w:r>
    </w:p>
    <w:p w14:paraId="59BE38BC" w14:textId="77777777" w:rsidR="001D2F51" w:rsidRDefault="001D2F51" w:rsidP="009A2154">
      <w:pPr>
        <w:rPr>
          <w:rStyle w:val="Heading3Char"/>
          <w:rFonts w:ascii="Times New Roman" w:hAnsi="Times New Roman" w:cs="Times New Roman"/>
          <w:color w:val="auto"/>
          <w:sz w:val="20"/>
          <w:szCs w:val="20"/>
        </w:rPr>
      </w:pPr>
    </w:p>
    <w:p w14:paraId="719376A2" w14:textId="77777777" w:rsidR="006C228E" w:rsidRDefault="006C228E" w:rsidP="009A2154">
      <w:pPr>
        <w:rPr>
          <w:rFonts w:ascii="Times New Roman" w:hAnsi="Times New Roman" w:cs="Times New Roman"/>
          <w:sz w:val="20"/>
          <w:szCs w:val="20"/>
        </w:rPr>
      </w:pPr>
    </w:p>
    <w:p w14:paraId="413B2C19" w14:textId="77777777" w:rsidR="00EB0C3E" w:rsidRDefault="00EB0C3E" w:rsidP="009A2154">
      <w:pPr>
        <w:rPr>
          <w:rFonts w:ascii="Times New Roman" w:hAnsi="Times New Roman" w:cs="Times New Roman"/>
          <w:sz w:val="20"/>
          <w:szCs w:val="20"/>
        </w:rPr>
      </w:pPr>
    </w:p>
    <w:p w14:paraId="16178FAE" w14:textId="77777777" w:rsidR="00EB0C3E" w:rsidRDefault="00EB0C3E" w:rsidP="009A2154">
      <w:pPr>
        <w:rPr>
          <w:rFonts w:ascii="Times New Roman" w:hAnsi="Times New Roman" w:cs="Times New Roman"/>
          <w:sz w:val="20"/>
          <w:szCs w:val="20"/>
        </w:rPr>
      </w:pPr>
    </w:p>
    <w:p w14:paraId="20EFBC76" w14:textId="4B3ACFF2" w:rsidR="007941B1" w:rsidRDefault="00EA26EF" w:rsidP="009A2154">
      <w:pPr>
        <w:rPr>
          <w:ins w:id="682" w:author="Erica Schmidt" w:date="2025-10-02T10:28:00Z" w16du:dateUtc="2025-10-02T14:28:00Z"/>
          <w:rFonts w:ascii="Times New Roman" w:hAnsi="Times New Roman" w:cs="Times New Roman"/>
          <w:sz w:val="20"/>
          <w:szCs w:val="20"/>
        </w:rPr>
      </w:pPr>
      <w:del w:id="683" w:author="Erica Schmidt" w:date="2025-10-02T10:28:00Z" w16du:dateUtc="2025-10-02T14:28:00Z">
        <w:r w:rsidDel="00096E5A">
          <w:rPr>
            <w:noProof/>
            <w14:ligatures w14:val="standardContextual"/>
          </w:rPr>
          <w:lastRenderedPageBreak/>
          <w:drawing>
            <wp:inline distT="0" distB="0" distL="0" distR="0" wp14:anchorId="7A7ED0C8" wp14:editId="2A484E0F">
              <wp:extent cx="4995863" cy="3033713"/>
              <wp:effectExtent l="0" t="0" r="14605" b="14605"/>
              <wp:docPr id="1127552311" name="Chart 1">
                <a:extLst xmlns:a="http://schemas.openxmlformats.org/drawingml/2006/main">
                  <a:ext uri="{FF2B5EF4-FFF2-40B4-BE49-F238E27FC236}">
                    <a16:creationId xmlns:a16="http://schemas.microsoft.com/office/drawing/2014/main" id="{C61B6B6C-94B8-F72B-BBF3-28B7196D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14:paraId="062FC253" w14:textId="1F026F14" w:rsidR="00096E5A" w:rsidRDefault="00096E5A" w:rsidP="009A2154">
      <w:pPr>
        <w:rPr>
          <w:rFonts w:ascii="Times New Roman" w:hAnsi="Times New Roman" w:cs="Times New Roman"/>
          <w:sz w:val="20"/>
          <w:szCs w:val="20"/>
        </w:rPr>
      </w:pPr>
      <w:ins w:id="684" w:author="Erica Schmidt" w:date="2025-10-02T10:28:00Z" w16du:dateUtc="2025-10-02T14:28:00Z">
        <w:r>
          <w:rPr>
            <w:noProof/>
            <w14:ligatures w14:val="standardContextual"/>
          </w:rPr>
          <w:drawing>
            <wp:inline distT="0" distB="0" distL="0" distR="0" wp14:anchorId="3B6C1D1F" wp14:editId="3DA5F359">
              <wp:extent cx="4995863" cy="3033713"/>
              <wp:effectExtent l="0" t="0" r="14605" b="14605"/>
              <wp:docPr id="2082202986" name="Chart 1">
                <a:extLst xmlns:a="http://schemas.openxmlformats.org/drawingml/2006/main">
                  <a:ext uri="{FF2B5EF4-FFF2-40B4-BE49-F238E27FC236}">
                    <a16:creationId xmlns:a16="http://schemas.microsoft.com/office/drawing/2014/main" id="{C61B6B6C-94B8-F72B-BBF3-28B7196D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281DC1D3" w14:textId="77777777" w:rsidR="001D2F51" w:rsidRDefault="00EA26EF" w:rsidP="00EA26EF">
      <w:pPr>
        <w:pStyle w:val="Heading3"/>
        <w:spacing w:line="240" w:lineRule="auto"/>
        <w:rPr>
          <w:rFonts w:ascii="Times New Roman" w:hAnsi="Times New Roman" w:cs="Times New Roman"/>
          <w:noProof/>
          <w:color w:val="auto"/>
          <w:sz w:val="20"/>
          <w:szCs w:val="20"/>
        </w:rPr>
      </w:pPr>
      <w:r w:rsidRPr="00EA26EF">
        <w:rPr>
          <w:rFonts w:ascii="Times New Roman" w:hAnsi="Times New Roman" w:cs="Times New Roman"/>
          <w:noProof/>
          <w:color w:val="auto"/>
          <w:sz w:val="20"/>
          <w:szCs w:val="20"/>
        </w:rPr>
        <w:t xml:space="preserve">Figure </w:t>
      </w:r>
      <w:r w:rsidR="00EB0C3E">
        <w:rPr>
          <w:rFonts w:ascii="Times New Roman" w:hAnsi="Times New Roman" w:cs="Times New Roman"/>
          <w:noProof/>
          <w:color w:val="auto"/>
          <w:sz w:val="20"/>
          <w:szCs w:val="20"/>
        </w:rPr>
        <w:t>5</w:t>
      </w:r>
      <w:r w:rsidRPr="00EA26EF">
        <w:rPr>
          <w:rFonts w:ascii="Times New Roman" w:hAnsi="Times New Roman" w:cs="Times New Roman"/>
          <w:noProof/>
          <w:color w:val="auto"/>
          <w:sz w:val="20"/>
          <w:szCs w:val="20"/>
        </w:rPr>
        <w:t>. Number of juvenile AMS collected and total sample effort throughout the upper Santee River Basin, the Diversional Canal, and Lakes Marion and Moultrie from 2009 through 2023. In 2024, only the Upper Santee and Congaree Rivers were sampled.</w:t>
      </w:r>
    </w:p>
    <w:p w14:paraId="18A19605" w14:textId="77777777" w:rsidR="00EA26EF" w:rsidRPr="001D2F51" w:rsidRDefault="001D2F51" w:rsidP="001D2F51">
      <w:pPr>
        <w:widowControl/>
        <w:spacing w:after="160" w:line="259" w:lineRule="auto"/>
        <w:rPr>
          <w:rFonts w:ascii="Times New Roman" w:eastAsiaTheme="majorEastAsia" w:hAnsi="Times New Roman" w:cs="Times New Roman"/>
          <w:noProof/>
          <w:kern w:val="2"/>
          <w:sz w:val="20"/>
          <w:szCs w:val="20"/>
          <w14:ligatures w14:val="standardContextual"/>
        </w:rPr>
      </w:pPr>
      <w:r>
        <w:rPr>
          <w:rFonts w:ascii="Times New Roman" w:hAnsi="Times New Roman" w:cs="Times New Roman"/>
          <w:noProof/>
          <w:sz w:val="20"/>
          <w:szCs w:val="20"/>
        </w:rPr>
        <w:br w:type="page"/>
      </w:r>
    </w:p>
    <w:p w14:paraId="0A04F38B" w14:textId="77777777" w:rsidR="00EA26EF" w:rsidRPr="000D7D81" w:rsidRDefault="00EA26EF" w:rsidP="00EA26EF">
      <w:pPr>
        <w:pStyle w:val="BodyText"/>
        <w:spacing w:after="240" w:line="360" w:lineRule="auto"/>
        <w:ind w:left="0" w:right="144"/>
        <w:contextualSpacing/>
        <w:jc w:val="both"/>
        <w:rPr>
          <w:rFonts w:cs="Times New Roman"/>
          <w:i/>
          <w:iCs/>
          <w:spacing w:val="-2"/>
        </w:rPr>
      </w:pPr>
      <w:r w:rsidRPr="009568A3">
        <w:rPr>
          <w:rFonts w:cs="Times New Roman"/>
          <w:i/>
          <w:iCs/>
          <w:spacing w:val="-2"/>
          <w:highlight w:val="yellow"/>
          <w:rPrChange w:id="685" w:author="Erica Schmidt" w:date="2025-09-23T09:42:00Z" w16du:dateUtc="2025-09-23T13:42:00Z">
            <w:rPr>
              <w:rFonts w:cs="Times New Roman"/>
              <w:i/>
              <w:iCs/>
              <w:spacing w:val="-2"/>
            </w:rPr>
          </w:rPrChange>
        </w:rPr>
        <w:lastRenderedPageBreak/>
        <w:t>Adult AMS Catch Rates</w:t>
      </w:r>
    </w:p>
    <w:p w14:paraId="7AFFD809" w14:textId="56B89ED8" w:rsidR="00EA26EF" w:rsidRDefault="00EA26EF" w:rsidP="00EA26EF">
      <w:pPr>
        <w:pStyle w:val="BodyText"/>
        <w:spacing w:line="360" w:lineRule="auto"/>
        <w:ind w:left="0" w:right="144"/>
        <w:contextualSpacing/>
        <w:jc w:val="both"/>
        <w:rPr>
          <w:rFonts w:cs="Times New Roman"/>
          <w:spacing w:val="-2"/>
        </w:rPr>
      </w:pPr>
      <w:r>
        <w:rPr>
          <w:rFonts w:cs="Times New Roman"/>
          <w:spacing w:val="-2"/>
        </w:rPr>
        <w:t xml:space="preserve">No Adult AMS sampling occurred </w:t>
      </w:r>
      <w:r w:rsidR="008A1523">
        <w:rPr>
          <w:rFonts w:cs="Times New Roman"/>
          <w:spacing w:val="-2"/>
        </w:rPr>
        <w:t>in 2024</w:t>
      </w:r>
      <w:ins w:id="686" w:author="Erica Schmidt" w:date="2025-10-02T10:30:00Z" w16du:dateUtc="2025-10-02T14:30:00Z">
        <w:r w:rsidR="00096E5A">
          <w:rPr>
            <w:rFonts w:cs="Times New Roman"/>
            <w:spacing w:val="-2"/>
          </w:rPr>
          <w:t xml:space="preserve"> and onwards</w:t>
        </w:r>
      </w:ins>
      <w:r>
        <w:rPr>
          <w:rFonts w:cs="Times New Roman"/>
          <w:spacing w:val="-2"/>
        </w:rPr>
        <w:t xml:space="preserve"> due to the lack of a dedicated crew</w:t>
      </w:r>
      <w:r w:rsidR="008A1523">
        <w:rPr>
          <w:rFonts w:cs="Times New Roman"/>
          <w:spacing w:val="-2"/>
        </w:rPr>
        <w:t xml:space="preserve"> and funding. Data trends for Adult AMS sampling in the Upper Santee System for the last 5 seasons are compared (Figure </w:t>
      </w:r>
      <w:r w:rsidR="00EB0C3E">
        <w:rPr>
          <w:rFonts w:cs="Times New Roman"/>
          <w:spacing w:val="-2"/>
        </w:rPr>
        <w:t>6</w:t>
      </w:r>
      <w:r w:rsidR="008A1523">
        <w:rPr>
          <w:rFonts w:cs="Times New Roman"/>
          <w:spacing w:val="-2"/>
        </w:rPr>
        <w:t>).</w:t>
      </w:r>
    </w:p>
    <w:p w14:paraId="440FC87B" w14:textId="77777777" w:rsidR="001D2F51" w:rsidRDefault="001D2F51" w:rsidP="00EA26EF">
      <w:pPr>
        <w:pStyle w:val="BodyText"/>
        <w:spacing w:line="360" w:lineRule="auto"/>
        <w:ind w:left="0" w:right="144"/>
        <w:contextualSpacing/>
        <w:jc w:val="both"/>
        <w:rPr>
          <w:rFonts w:cs="Times New Roman"/>
          <w:spacing w:val="-2"/>
        </w:rPr>
      </w:pPr>
    </w:p>
    <w:p w14:paraId="2C8AF039" w14:textId="77777777" w:rsidR="008A1523" w:rsidRDefault="008A1523" w:rsidP="008A1523">
      <w:pPr>
        <w:pStyle w:val="BodyText"/>
        <w:spacing w:line="360" w:lineRule="auto"/>
        <w:ind w:left="0" w:right="144"/>
        <w:contextualSpacing/>
        <w:jc w:val="both"/>
        <w:rPr>
          <w:rFonts w:cs="Times New Roman"/>
          <w:snapToGrid w:val="0"/>
          <w:sz w:val="20"/>
          <w:szCs w:val="20"/>
        </w:rPr>
      </w:pPr>
      <w:r>
        <w:rPr>
          <w:noProof/>
          <w14:ligatures w14:val="standardContextual"/>
        </w:rPr>
        <w:drawing>
          <wp:inline distT="0" distB="0" distL="0" distR="0" wp14:anchorId="56794027" wp14:editId="049EF9CE">
            <wp:extent cx="5231130" cy="3136605"/>
            <wp:effectExtent l="0" t="0" r="7620" b="6985"/>
            <wp:docPr id="558874651" name="Chart 1">
              <a:extLst xmlns:a="http://schemas.openxmlformats.org/drawingml/2006/main">
                <a:ext uri="{FF2B5EF4-FFF2-40B4-BE49-F238E27FC236}">
                  <a16:creationId xmlns:a16="http://schemas.microsoft.com/office/drawing/2014/main" id="{A26E17C0-B253-4F9F-AFD5-87A04D44B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2E96DE" w14:textId="77777777" w:rsidR="00EA26EF" w:rsidRDefault="008A1523" w:rsidP="008A1523">
      <w:pPr>
        <w:pStyle w:val="BodyText"/>
        <w:spacing w:line="360" w:lineRule="auto"/>
        <w:ind w:left="0" w:right="144"/>
        <w:contextualSpacing/>
        <w:jc w:val="both"/>
        <w:rPr>
          <w:rFonts w:cs="Times New Roman"/>
          <w:noProof/>
          <w:sz w:val="20"/>
          <w:szCs w:val="20"/>
        </w:rPr>
      </w:pPr>
      <w:r w:rsidRPr="008A1523">
        <w:rPr>
          <w:rFonts w:cs="Times New Roman"/>
          <w:snapToGrid w:val="0"/>
          <w:sz w:val="20"/>
          <w:szCs w:val="20"/>
        </w:rPr>
        <w:t xml:space="preserve">Figure </w:t>
      </w:r>
      <w:r w:rsidR="00EB0C3E">
        <w:rPr>
          <w:rFonts w:cs="Times New Roman"/>
          <w:snapToGrid w:val="0"/>
          <w:sz w:val="20"/>
          <w:szCs w:val="20"/>
        </w:rPr>
        <w:t>6</w:t>
      </w:r>
      <w:r w:rsidRPr="008A1523">
        <w:rPr>
          <w:rFonts w:cs="Times New Roman"/>
          <w:snapToGrid w:val="0"/>
          <w:sz w:val="20"/>
          <w:szCs w:val="20"/>
        </w:rPr>
        <w:t>. Monthly catch rates for adult AMS in the Upper Santee River (2019–2024).</w:t>
      </w:r>
      <w:r w:rsidRPr="008A1523">
        <w:rPr>
          <w:rFonts w:cs="Times New Roman"/>
          <w:noProof/>
          <w:sz w:val="20"/>
          <w:szCs w:val="20"/>
        </w:rPr>
        <w:t xml:space="preserve"> </w:t>
      </w:r>
    </w:p>
    <w:p w14:paraId="3B5EAC86" w14:textId="77777777" w:rsidR="001D2F51" w:rsidRDefault="001D2F51" w:rsidP="008A1523">
      <w:pPr>
        <w:pStyle w:val="BodyText"/>
        <w:spacing w:line="360" w:lineRule="auto"/>
        <w:ind w:left="0" w:right="144"/>
        <w:contextualSpacing/>
        <w:jc w:val="both"/>
        <w:rPr>
          <w:rFonts w:cs="Times New Roman"/>
          <w:noProof/>
          <w:sz w:val="20"/>
          <w:szCs w:val="20"/>
        </w:rPr>
      </w:pPr>
    </w:p>
    <w:p w14:paraId="3A0D5D68" w14:textId="77777777" w:rsidR="008A1523" w:rsidRPr="000D7D81" w:rsidRDefault="008A1523" w:rsidP="008A1523">
      <w:pPr>
        <w:widowControl/>
        <w:spacing w:before="240" w:after="200" w:line="360" w:lineRule="auto"/>
        <w:contextualSpacing/>
        <w:rPr>
          <w:rFonts w:ascii="Times New Roman" w:hAnsi="Times New Roman" w:cs="Times New Roman"/>
          <w:b/>
          <w:snapToGrid w:val="0"/>
          <w:sz w:val="24"/>
          <w:szCs w:val="24"/>
          <w:u w:val="single"/>
        </w:rPr>
      </w:pPr>
      <w:r w:rsidRPr="000C2AB2">
        <w:rPr>
          <w:rFonts w:ascii="Times New Roman" w:hAnsi="Times New Roman" w:cs="Times New Roman"/>
          <w:b/>
          <w:snapToGrid w:val="0"/>
          <w:sz w:val="24"/>
          <w:szCs w:val="24"/>
          <w:u w:val="single"/>
        </w:rPr>
        <w:t>Recommendations</w:t>
      </w:r>
    </w:p>
    <w:p w14:paraId="2DC5389F" w14:textId="5B3D9FF5" w:rsidR="008A1523" w:rsidRDefault="008A1523" w:rsidP="008A1523">
      <w:pPr>
        <w:pStyle w:val="BodyText"/>
        <w:tabs>
          <w:tab w:val="left" w:pos="0"/>
          <w:tab w:val="left" w:pos="1080"/>
        </w:tabs>
        <w:spacing w:before="16" w:line="360" w:lineRule="auto"/>
        <w:ind w:left="0"/>
        <w:contextualSpacing/>
        <w:jc w:val="both"/>
      </w:pPr>
      <w:r w:rsidRPr="00B9034A">
        <w:t xml:space="preserve">Sampling will continue </w:t>
      </w:r>
      <w:r>
        <w:t>in</w:t>
      </w:r>
      <w:r w:rsidRPr="00B9034A">
        <w:t xml:space="preserve"> </w:t>
      </w:r>
      <w:r>
        <w:t>2025</w:t>
      </w:r>
      <w:r w:rsidRPr="00B9034A">
        <w:t xml:space="preserve"> </w:t>
      </w:r>
      <w:r>
        <w:t xml:space="preserve">but will be conducted </w:t>
      </w:r>
      <w:r w:rsidRPr="00B9034A">
        <w:t>by regional SCDNR employees</w:t>
      </w:r>
      <w:r>
        <w:t xml:space="preserve"> and slight changes in study design may occur, similar to 2024 sampling.</w:t>
      </w:r>
      <w:r w:rsidRPr="00B9034A">
        <w:t xml:space="preserve"> </w:t>
      </w:r>
      <w:r>
        <w:t xml:space="preserve">The new </w:t>
      </w:r>
      <w:r w:rsidRPr="00B9034A">
        <w:t>genetic analysis</w:t>
      </w:r>
      <w:r>
        <w:t xml:space="preserve"> study will</w:t>
      </w:r>
      <w:r w:rsidRPr="00B9034A">
        <w:t xml:space="preserve"> be used to determine overall hatchery contribution to the system</w:t>
      </w:r>
      <w:r>
        <w:t xml:space="preserve"> and to e</w:t>
      </w:r>
      <w:r w:rsidRPr="00AF1F3A">
        <w:t xml:space="preserve">valuate the success of the Santee-Cooper River </w:t>
      </w:r>
      <w:r>
        <w:t>B</w:t>
      </w:r>
      <w:r w:rsidRPr="00AF1F3A">
        <w:t xml:space="preserve">asin </w:t>
      </w:r>
      <w:r>
        <w:t>AMS</w:t>
      </w:r>
      <w:r w:rsidRPr="00AF1F3A">
        <w:t xml:space="preserve"> stocking program </w:t>
      </w:r>
      <w:r>
        <w:t>as a whole</w:t>
      </w:r>
      <w:r w:rsidRPr="00B9034A">
        <w:t xml:space="preserve">. </w:t>
      </w:r>
      <w:r>
        <w:t xml:space="preserve">Data will continue to be used to demonstrate sustainability for the Santee and Cooper Rivers as part of ASMFC’s American Shad Sustainability Plan for South Carolina. </w:t>
      </w:r>
      <w:ins w:id="687" w:author="Erica Schmidt" w:date="2025-09-23T09:42:00Z" w16du:dateUtc="2025-09-23T13:42:00Z">
        <w:r w:rsidR="009568A3">
          <w:t>No genetic sampling was done this year</w:t>
        </w:r>
      </w:ins>
      <w:ins w:id="688" w:author="Erica Schmidt" w:date="2025-10-02T10:30:00Z" w16du:dateUtc="2025-10-02T14:30:00Z">
        <w:r w:rsidR="00096E5A">
          <w:t xml:space="preserve"> or will be done in the future.</w:t>
        </w:r>
      </w:ins>
    </w:p>
    <w:p w14:paraId="0219FD70" w14:textId="77777777" w:rsidR="001D2F51" w:rsidRPr="001D2F51" w:rsidRDefault="001D2F51" w:rsidP="001D2F51">
      <w:pPr>
        <w:widowControl/>
        <w:spacing w:after="160" w:line="259" w:lineRule="auto"/>
        <w:rPr>
          <w:rFonts w:ascii="Times New Roman" w:eastAsia="Times New Roman" w:hAnsi="Times New Roman"/>
          <w:sz w:val="24"/>
          <w:szCs w:val="24"/>
        </w:rPr>
      </w:pPr>
      <w:r>
        <w:br w:type="page"/>
      </w:r>
    </w:p>
    <w:p w14:paraId="3A1C64B7" w14:textId="77777777" w:rsidR="008A1523" w:rsidRDefault="008A1523" w:rsidP="008A1523">
      <w:pPr>
        <w:pStyle w:val="BodyText"/>
        <w:tabs>
          <w:tab w:val="left" w:pos="-270"/>
          <w:tab w:val="left" w:pos="9360"/>
        </w:tabs>
        <w:spacing w:before="16" w:line="360" w:lineRule="auto"/>
        <w:ind w:left="0"/>
        <w:jc w:val="both"/>
        <w:rPr>
          <w:rFonts w:cs="Times New Roman"/>
          <w:b/>
          <w:spacing w:val="-2"/>
          <w:u w:val="single"/>
        </w:rPr>
      </w:pPr>
      <w:r w:rsidRPr="008B682E">
        <w:rPr>
          <w:rFonts w:cs="Times New Roman"/>
          <w:b/>
          <w:spacing w:val="-2"/>
          <w:u w:val="single"/>
        </w:rPr>
        <w:lastRenderedPageBreak/>
        <w:t>Literature Cited</w:t>
      </w:r>
    </w:p>
    <w:p w14:paraId="6E508EB5" w14:textId="77777777" w:rsidR="008A1523" w:rsidRPr="008B682E" w:rsidRDefault="008A1523" w:rsidP="008A1523">
      <w:pPr>
        <w:pStyle w:val="BodyText"/>
        <w:tabs>
          <w:tab w:val="left" w:pos="-270"/>
          <w:tab w:val="left" w:pos="9360"/>
        </w:tabs>
        <w:spacing w:before="16" w:line="360" w:lineRule="auto"/>
        <w:ind w:left="810" w:hanging="810"/>
        <w:jc w:val="both"/>
        <w:rPr>
          <w:rFonts w:cs="Times New Roman"/>
          <w:b/>
          <w:spacing w:val="-2"/>
          <w:u w:val="single"/>
        </w:rPr>
      </w:pPr>
    </w:p>
    <w:p w14:paraId="237F9883" w14:textId="77777777" w:rsidR="008A1523" w:rsidRDefault="008A1523" w:rsidP="008A1523">
      <w:pPr>
        <w:pStyle w:val="BodyText"/>
        <w:tabs>
          <w:tab w:val="left" w:pos="-270"/>
          <w:tab w:val="left" w:pos="9360"/>
        </w:tabs>
        <w:spacing w:before="16" w:line="360" w:lineRule="auto"/>
        <w:ind w:left="810" w:hanging="810"/>
        <w:jc w:val="both"/>
        <w:rPr>
          <w:rFonts w:cs="Times New Roman"/>
          <w:spacing w:val="-2"/>
        </w:rPr>
      </w:pPr>
      <w:r>
        <w:rPr>
          <w:rFonts w:cs="Times New Roman"/>
          <w:spacing w:val="-2"/>
        </w:rPr>
        <w:t xml:space="preserve">Chittenden, M.E. 1969. Life history and ecology of the American Shad, </w:t>
      </w:r>
      <w:r w:rsidRPr="002C162F">
        <w:rPr>
          <w:rFonts w:cs="Times New Roman"/>
          <w:i/>
          <w:spacing w:val="-2"/>
        </w:rPr>
        <w:t>Alosa sapidissima</w:t>
      </w:r>
      <w:r>
        <w:rPr>
          <w:rFonts w:cs="Times New Roman"/>
          <w:spacing w:val="-2"/>
        </w:rPr>
        <w:t>, in the Delaware River. Doctoral dissertation. Rutgers University, New Brunswick, New Jersey.</w:t>
      </w:r>
    </w:p>
    <w:p w14:paraId="710A9CA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Limburg, K.E. 1996. Growth and migration of 0-year American Shad (</w:t>
      </w:r>
      <w:r w:rsidRPr="00832AB2">
        <w:rPr>
          <w:rFonts w:cs="Times New Roman"/>
          <w:i/>
        </w:rPr>
        <w:t>Alosa sapidissima</w:t>
      </w:r>
      <w:r>
        <w:rPr>
          <w:rFonts w:cs="Times New Roman"/>
        </w:rPr>
        <w:t>) in the Hudson River estuary: Otolith microstructural analysis. Canadian Journal of Fisheries and Aquatic Sciences 53: 220-238.</w:t>
      </w:r>
    </w:p>
    <w:p w14:paraId="3F287BF3"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 xml:space="preserve">Marcy, B.C., Jr. 1976. Early life history studies of American Shad in the lower Connecticut River and the effects of the Connecticut Yankee Plant. Pages 141–168 </w:t>
      </w:r>
      <w:r w:rsidRPr="00190780">
        <w:rPr>
          <w:rFonts w:cs="Times New Roman"/>
          <w:i/>
        </w:rPr>
        <w:t>in</w:t>
      </w:r>
      <w:r>
        <w:rPr>
          <w:rFonts w:cs="Times New Roman"/>
        </w:rPr>
        <w:t xml:space="preserve"> D. Merriman and L.M. Thorpe, editors. The Connecticut River ecology study: The impact of a nuclear power plant.  American Fisheries Society Monograph No. 1, Bethesda, Maryland.</w:t>
      </w:r>
    </w:p>
    <w:p w14:paraId="0F27E5A2"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sidRPr="00AF4BA7">
        <w:rPr>
          <w:rFonts w:cs="Times New Roman"/>
        </w:rPr>
        <w:t>Post, B. and Holbrook, C. 2016. Diadromous Fish Project Annual Progress Report, SCR1-39, 244 pp.</w:t>
      </w:r>
    </w:p>
    <w:p w14:paraId="08A12EDA" w14:textId="77777777" w:rsidR="008A1523" w:rsidRDefault="008A1523" w:rsidP="008A1523">
      <w:pPr>
        <w:pStyle w:val="BodyText"/>
        <w:tabs>
          <w:tab w:val="left" w:pos="-90"/>
          <w:tab w:val="left" w:pos="1080"/>
        </w:tabs>
        <w:spacing w:before="16" w:line="360" w:lineRule="auto"/>
        <w:ind w:left="0"/>
        <w:jc w:val="both"/>
        <w:rPr>
          <w:rFonts w:cs="Times New Roman"/>
        </w:rPr>
      </w:pPr>
      <w:r>
        <w:rPr>
          <w:rFonts w:cs="Times New Roman"/>
        </w:rPr>
        <w:t>Stokesbury, K.D.E., and Dadswell, M.J. 1989. Seaward migration of juveniles of three herring</w:t>
      </w:r>
    </w:p>
    <w:p w14:paraId="2A8F211C"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 xml:space="preserve">species, </w:t>
      </w:r>
      <w:r w:rsidRPr="00F746BE">
        <w:rPr>
          <w:rFonts w:cs="Times New Roman"/>
          <w:i/>
        </w:rPr>
        <w:t>Alosa</w:t>
      </w:r>
      <w:r>
        <w:rPr>
          <w:rFonts w:cs="Times New Roman"/>
        </w:rPr>
        <w:t>, from an estuary in the Annapolis River, Nova Scotia. The Canadian</w:t>
      </w:r>
    </w:p>
    <w:p w14:paraId="4FF606B0"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Field-Naturalist 103: 388-39.5293685</w:t>
      </w:r>
    </w:p>
    <w:p w14:paraId="2C6B6DC6" w14:textId="77777777" w:rsidR="008A1523" w:rsidRDefault="008A1523" w:rsidP="008A1523">
      <w:pPr>
        <w:pStyle w:val="BodyText"/>
        <w:tabs>
          <w:tab w:val="left" w:pos="-90"/>
          <w:tab w:val="left" w:pos="1080"/>
        </w:tabs>
        <w:spacing w:before="16" w:line="480" w:lineRule="auto"/>
        <w:ind w:left="0"/>
        <w:jc w:val="both"/>
        <w:rPr>
          <w:rFonts w:cs="Times New Roman"/>
        </w:rPr>
      </w:pPr>
      <w:r w:rsidRPr="003F16B9">
        <w:rPr>
          <w:rFonts w:cs="Times New Roman"/>
          <w:noProof/>
        </w:rPr>
        <mc:AlternateContent>
          <mc:Choice Requires="wpg">
            <w:drawing>
              <wp:anchor distT="0" distB="0" distL="114300" distR="114300" simplePos="0" relativeHeight="251659264" behindDoc="0" locked="0" layoutInCell="1" allowOverlap="1" wp14:anchorId="61E1FAF2" wp14:editId="35650F13">
                <wp:simplePos x="0" y="0"/>
                <wp:positionH relativeFrom="margin">
                  <wp:posOffset>0</wp:posOffset>
                </wp:positionH>
                <wp:positionV relativeFrom="margin">
                  <wp:posOffset>6581553</wp:posOffset>
                </wp:positionV>
                <wp:extent cx="6794205" cy="1031359"/>
                <wp:effectExtent l="0" t="0" r="6985" b="0"/>
                <wp:wrapNone/>
                <wp:docPr id="22" name="Group 22"/>
                <wp:cNvGraphicFramePr/>
                <a:graphic xmlns:a="http://schemas.openxmlformats.org/drawingml/2006/main">
                  <a:graphicData uri="http://schemas.microsoft.com/office/word/2010/wordprocessingGroup">
                    <wpg:wgp>
                      <wpg:cNvGrpSpPr/>
                      <wpg:grpSpPr>
                        <a:xfrm>
                          <a:off x="0" y="0"/>
                          <a:ext cx="6794205" cy="1031359"/>
                          <a:chOff x="0" y="0"/>
                          <a:chExt cx="5943482" cy="818205"/>
                        </a:xfrm>
                      </wpg:grpSpPr>
                      <wps:wsp>
                        <wps:cNvPr id="20" name="Text Box 20"/>
                        <wps:cNvSpPr txBox="1"/>
                        <wps:spPr>
                          <a:xfrm>
                            <a:off x="3997842" y="0"/>
                            <a:ext cx="1945640" cy="81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0C69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425E7939"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3D5D63BD"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62735" cy="817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78EE"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5E3F6EA" w14:textId="77777777"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6584282D" w14:textId="77777777"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1FAF2" id="Group 22" o:spid="_x0000_s1048" style="position:absolute;left:0;text-align:left;margin-left:0;margin-top:518.25pt;width:535pt;height:81.2pt;z-index:251659264;mso-position-horizontal-relative:margin;mso-position-vertical-relative:margin;mso-width-relative:margin;mso-height-relative:margin" coordsize="59434,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">
                <v:shape id="Text Box 20" o:spid="_x0000_s1049" type="#_x0000_t202" style="position:absolute;left:39978;width:19456;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76D0C69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425E7939"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3D5D63BD"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v:textbox>
                </v:shape>
                <v:shape id="Text Box 21" o:spid="_x0000_s1050" type="#_x0000_t202" style="position:absolute;width:15627;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101878EE"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5E3F6EA" w14:textId="77777777"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6584282D" w14:textId="77777777"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v:textbox>
                </v:shape>
                <w10:wrap anchorx="margin" anchory="margin"/>
              </v:group>
            </w:pict>
          </mc:Fallback>
        </mc:AlternateContent>
      </w:r>
    </w:p>
    <w:p w14:paraId="305F049F" w14:textId="77777777" w:rsidR="008A1523" w:rsidRDefault="008A1523" w:rsidP="008A1523">
      <w:pPr>
        <w:pStyle w:val="BodyText"/>
        <w:tabs>
          <w:tab w:val="left" w:pos="-90"/>
          <w:tab w:val="left" w:pos="1080"/>
        </w:tabs>
        <w:spacing w:before="16" w:line="480" w:lineRule="auto"/>
        <w:ind w:left="0"/>
        <w:rPr>
          <w:rFonts w:cs="Times New Roman"/>
        </w:rPr>
      </w:pPr>
    </w:p>
    <w:p w14:paraId="48410A5F" w14:textId="77777777" w:rsidR="008A1523" w:rsidRDefault="008A1523" w:rsidP="008A1523">
      <w:pPr>
        <w:pStyle w:val="BodyText"/>
        <w:tabs>
          <w:tab w:val="left" w:pos="-90"/>
          <w:tab w:val="left" w:pos="1080"/>
        </w:tabs>
        <w:spacing w:before="16" w:line="480" w:lineRule="auto"/>
        <w:ind w:left="0"/>
        <w:rPr>
          <w:rFonts w:cs="Times New Roman"/>
        </w:rPr>
      </w:pPr>
    </w:p>
    <w:p w14:paraId="0237CAB6" w14:textId="77777777" w:rsidR="008A1523" w:rsidRDefault="008A1523" w:rsidP="008A1523">
      <w:pPr>
        <w:pStyle w:val="BodyText"/>
        <w:tabs>
          <w:tab w:val="left" w:pos="-90"/>
          <w:tab w:val="left" w:pos="1080"/>
        </w:tabs>
        <w:spacing w:before="16" w:line="480" w:lineRule="auto"/>
        <w:ind w:left="0"/>
        <w:rPr>
          <w:rFonts w:cs="Times New Roman"/>
        </w:rPr>
      </w:pPr>
    </w:p>
    <w:p w14:paraId="316866AF" w14:textId="77777777" w:rsidR="008A1523" w:rsidRDefault="008A1523" w:rsidP="0064346B">
      <w:pPr>
        <w:pStyle w:val="BodyText"/>
        <w:tabs>
          <w:tab w:val="left" w:pos="-90"/>
          <w:tab w:val="left" w:pos="1080"/>
        </w:tabs>
        <w:spacing w:before="16" w:line="480" w:lineRule="auto"/>
        <w:ind w:left="0"/>
        <w:rPr>
          <w:rFonts w:cs="Times New Roman"/>
        </w:rPr>
      </w:pPr>
    </w:p>
    <w:p w14:paraId="0D3814C2" w14:textId="77777777" w:rsidR="00737621" w:rsidRDefault="00737621" w:rsidP="0064346B">
      <w:pPr>
        <w:pStyle w:val="BodyText"/>
        <w:tabs>
          <w:tab w:val="left" w:pos="-90"/>
          <w:tab w:val="left" w:pos="1080"/>
        </w:tabs>
        <w:spacing w:before="16" w:line="480" w:lineRule="auto"/>
        <w:ind w:left="0"/>
        <w:rPr>
          <w:rFonts w:cs="Times New Roman"/>
        </w:rPr>
      </w:pPr>
    </w:p>
    <w:p w14:paraId="3B80FE0A" w14:textId="77777777" w:rsidR="00737621" w:rsidRDefault="00737621" w:rsidP="0064346B">
      <w:pPr>
        <w:pStyle w:val="BodyText"/>
        <w:tabs>
          <w:tab w:val="left" w:pos="-90"/>
          <w:tab w:val="left" w:pos="1080"/>
        </w:tabs>
        <w:spacing w:before="16" w:line="480" w:lineRule="auto"/>
        <w:ind w:left="0"/>
        <w:rPr>
          <w:rFonts w:cs="Times New Roman"/>
        </w:rPr>
      </w:pPr>
    </w:p>
    <w:p w14:paraId="5E9E9BE0" w14:textId="77777777" w:rsidR="00737621" w:rsidRDefault="00737621" w:rsidP="0064346B">
      <w:pPr>
        <w:pStyle w:val="BodyText"/>
        <w:tabs>
          <w:tab w:val="left" w:pos="-90"/>
          <w:tab w:val="left" w:pos="1080"/>
        </w:tabs>
        <w:spacing w:before="16" w:line="480" w:lineRule="auto"/>
        <w:ind w:left="0"/>
        <w:rPr>
          <w:rFonts w:cs="Times New Roman"/>
        </w:rPr>
      </w:pPr>
    </w:p>
    <w:p w14:paraId="05CEBCD7" w14:textId="77777777" w:rsidR="00737621" w:rsidRDefault="00737621" w:rsidP="0064346B">
      <w:pPr>
        <w:pStyle w:val="BodyText"/>
        <w:tabs>
          <w:tab w:val="left" w:pos="-90"/>
          <w:tab w:val="left" w:pos="1080"/>
        </w:tabs>
        <w:spacing w:before="16" w:line="480" w:lineRule="auto"/>
        <w:ind w:left="0"/>
        <w:rPr>
          <w:rFonts w:cs="Times New Roman"/>
        </w:rPr>
      </w:pPr>
    </w:p>
    <w:p w14:paraId="672F3D20" w14:textId="77777777" w:rsidR="00737621" w:rsidRDefault="00737621" w:rsidP="0064346B">
      <w:pPr>
        <w:pStyle w:val="BodyText"/>
        <w:tabs>
          <w:tab w:val="left" w:pos="-90"/>
          <w:tab w:val="left" w:pos="1080"/>
        </w:tabs>
        <w:spacing w:before="16" w:line="480" w:lineRule="auto"/>
        <w:ind w:left="0"/>
        <w:rPr>
          <w:rFonts w:cs="Times New Roman"/>
        </w:rPr>
      </w:pPr>
    </w:p>
    <w:p w14:paraId="1A48D73C" w14:textId="77777777" w:rsidR="00737621" w:rsidRDefault="00737621" w:rsidP="0064346B">
      <w:pPr>
        <w:pStyle w:val="BodyText"/>
        <w:tabs>
          <w:tab w:val="left" w:pos="-90"/>
          <w:tab w:val="left" w:pos="1080"/>
        </w:tabs>
        <w:spacing w:before="16" w:line="480" w:lineRule="auto"/>
        <w:ind w:left="0"/>
        <w:rPr>
          <w:rFonts w:cs="Times New Roman"/>
        </w:rPr>
      </w:pPr>
    </w:p>
    <w:p w14:paraId="7775CDC5" w14:textId="77777777" w:rsidR="00737621" w:rsidRPr="00737621" w:rsidRDefault="00737621" w:rsidP="00737621">
      <w:pPr>
        <w:spacing w:before="69" w:line="360" w:lineRule="auto"/>
        <w:ind w:right="115"/>
        <w:jc w:val="both"/>
        <w:outlineLvl w:val="2"/>
        <w:rPr>
          <w:rFonts w:ascii="Times New Roman" w:eastAsia="Times New Roman" w:hAnsi="Times New Roman" w:cs="Times New Roman"/>
          <w:sz w:val="20"/>
          <w:szCs w:val="20"/>
        </w:rPr>
      </w:pPr>
      <w:r w:rsidRPr="00737621">
        <w:rPr>
          <w:rFonts w:ascii="Times New Roman" w:eastAsia="Times New Roman" w:hAnsi="Times New Roman" w:cs="Times New Roman"/>
          <w:bCs/>
          <w:sz w:val="20"/>
          <w:szCs w:val="20"/>
        </w:rPr>
        <w:lastRenderedPageBreak/>
        <w:t>Appendix 1.</w:t>
      </w:r>
      <w:r w:rsidRPr="00737621">
        <w:rPr>
          <w:rFonts w:ascii="Times New Roman" w:eastAsia="Times New Roman" w:hAnsi="Times New Roman" w:cs="Times New Roman"/>
          <w:b/>
          <w:bCs/>
          <w:sz w:val="20"/>
          <w:szCs w:val="20"/>
        </w:rPr>
        <w:t xml:space="preserve"> </w:t>
      </w:r>
      <w:r w:rsidRPr="00737621">
        <w:rPr>
          <w:rFonts w:ascii="Times New Roman" w:eastAsia="Times New Roman" w:hAnsi="Times New Roman" w:cs="Times New Roman"/>
          <w:sz w:val="20"/>
          <w:szCs w:val="20"/>
        </w:rPr>
        <w:t xml:space="preserve">Common names and abbreviations of fish collected using boat electrofishing equipment. </w:t>
      </w:r>
    </w:p>
    <w:tbl>
      <w:tblPr>
        <w:tblStyle w:val="TableGrid1"/>
        <w:tblpPr w:leftFromText="180" w:rightFromText="180" w:vertAnchor="text" w:horzAnchor="margin" w:tblpY="32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4"/>
        <w:gridCol w:w="234"/>
        <w:gridCol w:w="2273"/>
        <w:gridCol w:w="2284"/>
      </w:tblGrid>
      <w:tr w:rsidR="00737621" w:rsidRPr="00737621" w14:paraId="111E4701" w14:textId="77777777" w:rsidTr="0013644C">
        <w:trPr>
          <w:trHeight w:hRule="exact" w:val="432"/>
        </w:trPr>
        <w:tc>
          <w:tcPr>
            <w:tcW w:w="1221" w:type="pct"/>
            <w:tcBorders>
              <w:top w:val="single" w:sz="4" w:space="0" w:color="auto"/>
              <w:bottom w:val="nil"/>
              <w:right w:val="single" w:sz="4" w:space="0" w:color="auto"/>
            </w:tcBorders>
            <w:vAlign w:val="center"/>
          </w:tcPr>
          <w:p w14:paraId="7D63E883"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American Shad</w:t>
            </w:r>
          </w:p>
        </w:tc>
        <w:tc>
          <w:tcPr>
            <w:tcW w:w="1220" w:type="pct"/>
            <w:tcBorders>
              <w:top w:val="single" w:sz="4" w:space="0" w:color="auto"/>
              <w:left w:val="single" w:sz="4" w:space="0" w:color="auto"/>
              <w:bottom w:val="nil"/>
              <w:right w:val="nil"/>
            </w:tcBorders>
            <w:vAlign w:val="center"/>
          </w:tcPr>
          <w:p w14:paraId="7CDBE3CB"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AMS</w:t>
            </w:r>
          </w:p>
        </w:tc>
        <w:tc>
          <w:tcPr>
            <w:tcW w:w="125" w:type="pct"/>
            <w:tcBorders>
              <w:top w:val="single" w:sz="4" w:space="0" w:color="auto"/>
              <w:left w:val="nil"/>
              <w:bottom w:val="nil"/>
              <w:right w:val="nil"/>
            </w:tcBorders>
            <w:vAlign w:val="center"/>
          </w:tcPr>
          <w:p w14:paraId="1ABEECD7"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single" w:sz="4" w:space="0" w:color="auto"/>
              <w:left w:val="nil"/>
              <w:bottom w:val="nil"/>
              <w:right w:val="single" w:sz="4" w:space="0" w:color="auto"/>
            </w:tcBorders>
            <w:vAlign w:val="center"/>
          </w:tcPr>
          <w:p w14:paraId="2990C4F4"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Longnose Gar</w:t>
            </w:r>
          </w:p>
        </w:tc>
        <w:tc>
          <w:tcPr>
            <w:tcW w:w="1220" w:type="pct"/>
            <w:tcBorders>
              <w:top w:val="single" w:sz="4" w:space="0" w:color="auto"/>
              <w:left w:val="single" w:sz="4" w:space="0" w:color="auto"/>
              <w:bottom w:val="nil"/>
            </w:tcBorders>
            <w:vAlign w:val="center"/>
          </w:tcPr>
          <w:p w14:paraId="31E09E1B"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LNG</w:t>
            </w:r>
          </w:p>
        </w:tc>
      </w:tr>
      <w:tr w:rsidR="00737621" w:rsidRPr="00737621" w14:paraId="3B76C1E1" w14:textId="77777777" w:rsidTr="0013644C">
        <w:trPr>
          <w:trHeight w:hRule="exact" w:val="432"/>
        </w:trPr>
        <w:tc>
          <w:tcPr>
            <w:tcW w:w="1221" w:type="pct"/>
            <w:tcBorders>
              <w:top w:val="nil"/>
              <w:bottom w:val="nil"/>
              <w:right w:val="single" w:sz="4" w:space="0" w:color="auto"/>
            </w:tcBorders>
            <w:vAlign w:val="center"/>
          </w:tcPr>
          <w:p w14:paraId="5196B8FE"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Atlantic Needlefish</w:t>
            </w:r>
          </w:p>
        </w:tc>
        <w:tc>
          <w:tcPr>
            <w:tcW w:w="1220" w:type="pct"/>
            <w:tcBorders>
              <w:top w:val="nil"/>
              <w:left w:val="single" w:sz="4" w:space="0" w:color="auto"/>
              <w:bottom w:val="nil"/>
              <w:right w:val="nil"/>
            </w:tcBorders>
            <w:vAlign w:val="center"/>
          </w:tcPr>
          <w:p w14:paraId="1E43DAFE"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ANF</w:t>
            </w:r>
          </w:p>
        </w:tc>
        <w:tc>
          <w:tcPr>
            <w:tcW w:w="125" w:type="pct"/>
            <w:tcBorders>
              <w:top w:val="nil"/>
              <w:left w:val="nil"/>
              <w:bottom w:val="nil"/>
              <w:right w:val="nil"/>
            </w:tcBorders>
            <w:vAlign w:val="center"/>
          </w:tcPr>
          <w:p w14:paraId="2C34F946"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74BB25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Mosquito Fish</w:t>
            </w:r>
          </w:p>
        </w:tc>
        <w:tc>
          <w:tcPr>
            <w:tcW w:w="1220" w:type="pct"/>
            <w:tcBorders>
              <w:top w:val="nil"/>
              <w:left w:val="single" w:sz="4" w:space="0" w:color="auto"/>
              <w:bottom w:val="nil"/>
            </w:tcBorders>
            <w:vAlign w:val="center"/>
          </w:tcPr>
          <w:p w14:paraId="7E05B17B"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MSQ</w:t>
            </w:r>
          </w:p>
        </w:tc>
      </w:tr>
      <w:tr w:rsidR="00737621" w:rsidRPr="00737621" w14:paraId="32E520AD" w14:textId="77777777" w:rsidTr="0013644C">
        <w:trPr>
          <w:trHeight w:hRule="exact" w:val="432"/>
        </w:trPr>
        <w:tc>
          <w:tcPr>
            <w:tcW w:w="1221" w:type="pct"/>
            <w:tcBorders>
              <w:top w:val="nil"/>
              <w:bottom w:val="nil"/>
              <w:right w:val="single" w:sz="4" w:space="0" w:color="auto"/>
            </w:tcBorders>
            <w:vAlign w:val="center"/>
          </w:tcPr>
          <w:p w14:paraId="55F8BADD"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iCs/>
                <w:sz w:val="20"/>
                <w:szCs w:val="20"/>
              </w:rPr>
              <w:t>Blackbanded Darter</w:t>
            </w:r>
          </w:p>
        </w:tc>
        <w:tc>
          <w:tcPr>
            <w:tcW w:w="1220" w:type="pct"/>
            <w:tcBorders>
              <w:top w:val="nil"/>
              <w:left w:val="single" w:sz="4" w:space="0" w:color="auto"/>
              <w:bottom w:val="nil"/>
              <w:right w:val="nil"/>
            </w:tcBorders>
            <w:vAlign w:val="center"/>
          </w:tcPr>
          <w:p w14:paraId="4225A03A"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iCs/>
                <w:sz w:val="20"/>
                <w:szCs w:val="20"/>
              </w:rPr>
              <w:t>BBD</w:t>
            </w:r>
          </w:p>
        </w:tc>
        <w:tc>
          <w:tcPr>
            <w:tcW w:w="125" w:type="pct"/>
            <w:tcBorders>
              <w:top w:val="nil"/>
              <w:left w:val="nil"/>
              <w:bottom w:val="nil"/>
              <w:right w:val="nil"/>
            </w:tcBorders>
            <w:vAlign w:val="center"/>
          </w:tcPr>
          <w:p w14:paraId="3880B926"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D4BA5B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iCs/>
                <w:sz w:val="20"/>
                <w:szCs w:val="20"/>
              </w:rPr>
              <w:t>Notchlip Redhorse</w:t>
            </w:r>
          </w:p>
        </w:tc>
        <w:tc>
          <w:tcPr>
            <w:tcW w:w="1220" w:type="pct"/>
            <w:tcBorders>
              <w:top w:val="nil"/>
              <w:left w:val="single" w:sz="4" w:space="0" w:color="auto"/>
              <w:bottom w:val="nil"/>
            </w:tcBorders>
            <w:vAlign w:val="center"/>
          </w:tcPr>
          <w:p w14:paraId="1A225A0B"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iCs/>
                <w:sz w:val="20"/>
                <w:szCs w:val="20"/>
              </w:rPr>
              <w:t>NLR</w:t>
            </w:r>
          </w:p>
        </w:tc>
      </w:tr>
      <w:tr w:rsidR="00737621" w:rsidRPr="00737621" w14:paraId="2F50E2C6" w14:textId="77777777" w:rsidTr="0013644C">
        <w:trPr>
          <w:trHeight w:hRule="exact" w:val="432"/>
        </w:trPr>
        <w:tc>
          <w:tcPr>
            <w:tcW w:w="1221" w:type="pct"/>
            <w:tcBorders>
              <w:top w:val="nil"/>
              <w:bottom w:val="nil"/>
              <w:right w:val="single" w:sz="4" w:space="0" w:color="auto"/>
            </w:tcBorders>
            <w:vAlign w:val="center"/>
          </w:tcPr>
          <w:p w14:paraId="1B236E08"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Blue Catfish</w:t>
            </w:r>
          </w:p>
        </w:tc>
        <w:tc>
          <w:tcPr>
            <w:tcW w:w="1220" w:type="pct"/>
            <w:tcBorders>
              <w:top w:val="nil"/>
              <w:left w:val="single" w:sz="4" w:space="0" w:color="auto"/>
              <w:bottom w:val="nil"/>
              <w:right w:val="nil"/>
            </w:tcBorders>
            <w:vAlign w:val="center"/>
          </w:tcPr>
          <w:p w14:paraId="3940F2F0"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BCF</w:t>
            </w:r>
          </w:p>
        </w:tc>
        <w:tc>
          <w:tcPr>
            <w:tcW w:w="125" w:type="pct"/>
            <w:tcBorders>
              <w:top w:val="nil"/>
              <w:left w:val="nil"/>
              <w:bottom w:val="nil"/>
              <w:right w:val="nil"/>
            </w:tcBorders>
            <w:vAlign w:val="center"/>
          </w:tcPr>
          <w:p w14:paraId="0BB4A65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C5E70E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Quillback</w:t>
            </w:r>
          </w:p>
        </w:tc>
        <w:tc>
          <w:tcPr>
            <w:tcW w:w="1220" w:type="pct"/>
            <w:tcBorders>
              <w:top w:val="nil"/>
              <w:left w:val="single" w:sz="4" w:space="0" w:color="auto"/>
              <w:bottom w:val="nil"/>
            </w:tcBorders>
            <w:vAlign w:val="center"/>
          </w:tcPr>
          <w:p w14:paraId="3E1E668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QLB</w:t>
            </w:r>
          </w:p>
        </w:tc>
      </w:tr>
      <w:tr w:rsidR="00737621" w:rsidRPr="00737621" w14:paraId="68FE5BE1" w14:textId="77777777" w:rsidTr="0013644C">
        <w:trPr>
          <w:trHeight w:hRule="exact" w:val="432"/>
        </w:trPr>
        <w:tc>
          <w:tcPr>
            <w:tcW w:w="1221" w:type="pct"/>
            <w:tcBorders>
              <w:top w:val="nil"/>
              <w:bottom w:val="nil"/>
              <w:right w:val="single" w:sz="4" w:space="0" w:color="auto"/>
            </w:tcBorders>
            <w:vAlign w:val="center"/>
          </w:tcPr>
          <w:p w14:paraId="4D189E9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Bowfin</w:t>
            </w:r>
          </w:p>
        </w:tc>
        <w:tc>
          <w:tcPr>
            <w:tcW w:w="1220" w:type="pct"/>
            <w:tcBorders>
              <w:top w:val="nil"/>
              <w:left w:val="single" w:sz="4" w:space="0" w:color="auto"/>
              <w:bottom w:val="nil"/>
              <w:right w:val="nil"/>
            </w:tcBorders>
            <w:vAlign w:val="center"/>
          </w:tcPr>
          <w:p w14:paraId="44881C4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BFN</w:t>
            </w:r>
          </w:p>
        </w:tc>
        <w:tc>
          <w:tcPr>
            <w:tcW w:w="125" w:type="pct"/>
            <w:tcBorders>
              <w:top w:val="nil"/>
              <w:left w:val="nil"/>
              <w:bottom w:val="nil"/>
              <w:right w:val="nil"/>
            </w:tcBorders>
            <w:vAlign w:val="center"/>
          </w:tcPr>
          <w:p w14:paraId="34B2D14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4B143F34"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Redbreast Sunfish</w:t>
            </w:r>
          </w:p>
        </w:tc>
        <w:tc>
          <w:tcPr>
            <w:tcW w:w="1220" w:type="pct"/>
            <w:tcBorders>
              <w:top w:val="nil"/>
              <w:left w:val="single" w:sz="4" w:space="0" w:color="auto"/>
              <w:bottom w:val="nil"/>
            </w:tcBorders>
            <w:vAlign w:val="center"/>
          </w:tcPr>
          <w:p w14:paraId="62C98BA0"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RBS</w:t>
            </w:r>
          </w:p>
        </w:tc>
      </w:tr>
      <w:tr w:rsidR="00737621" w:rsidRPr="00737621" w14:paraId="4D5E6A5B" w14:textId="77777777" w:rsidTr="0013644C">
        <w:trPr>
          <w:trHeight w:hRule="exact" w:val="432"/>
        </w:trPr>
        <w:tc>
          <w:tcPr>
            <w:tcW w:w="1221" w:type="pct"/>
            <w:tcBorders>
              <w:top w:val="nil"/>
              <w:bottom w:val="nil"/>
              <w:right w:val="single" w:sz="4" w:space="0" w:color="auto"/>
            </w:tcBorders>
            <w:vAlign w:val="center"/>
          </w:tcPr>
          <w:p w14:paraId="0117B00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Bluefin Killifish</w:t>
            </w:r>
          </w:p>
        </w:tc>
        <w:tc>
          <w:tcPr>
            <w:tcW w:w="1220" w:type="pct"/>
            <w:tcBorders>
              <w:top w:val="nil"/>
              <w:left w:val="single" w:sz="4" w:space="0" w:color="auto"/>
              <w:bottom w:val="nil"/>
              <w:right w:val="nil"/>
            </w:tcBorders>
            <w:vAlign w:val="center"/>
          </w:tcPr>
          <w:p w14:paraId="04C844C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BFK</w:t>
            </w:r>
          </w:p>
        </w:tc>
        <w:tc>
          <w:tcPr>
            <w:tcW w:w="125" w:type="pct"/>
            <w:tcBorders>
              <w:top w:val="nil"/>
              <w:left w:val="nil"/>
              <w:bottom w:val="nil"/>
              <w:right w:val="nil"/>
            </w:tcBorders>
            <w:vAlign w:val="center"/>
          </w:tcPr>
          <w:p w14:paraId="12041A8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427B93C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Redear Sunfish</w:t>
            </w:r>
          </w:p>
        </w:tc>
        <w:tc>
          <w:tcPr>
            <w:tcW w:w="1220" w:type="pct"/>
            <w:tcBorders>
              <w:top w:val="nil"/>
              <w:left w:val="single" w:sz="4" w:space="0" w:color="auto"/>
              <w:bottom w:val="nil"/>
            </w:tcBorders>
            <w:vAlign w:val="center"/>
          </w:tcPr>
          <w:p w14:paraId="19E04FB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RES</w:t>
            </w:r>
          </w:p>
        </w:tc>
      </w:tr>
      <w:tr w:rsidR="00737621" w:rsidRPr="00737621" w14:paraId="6D9DDA8C" w14:textId="77777777" w:rsidTr="0013644C">
        <w:trPr>
          <w:trHeight w:hRule="exact" w:val="432"/>
        </w:trPr>
        <w:tc>
          <w:tcPr>
            <w:tcW w:w="1221" w:type="pct"/>
            <w:tcBorders>
              <w:top w:val="nil"/>
              <w:bottom w:val="nil"/>
              <w:right w:val="single" w:sz="4" w:space="0" w:color="auto"/>
            </w:tcBorders>
            <w:vAlign w:val="center"/>
          </w:tcPr>
          <w:p w14:paraId="3A23073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Black Crappie</w:t>
            </w:r>
          </w:p>
        </w:tc>
        <w:tc>
          <w:tcPr>
            <w:tcW w:w="1220" w:type="pct"/>
            <w:tcBorders>
              <w:top w:val="nil"/>
              <w:left w:val="single" w:sz="4" w:space="0" w:color="auto"/>
              <w:bottom w:val="nil"/>
              <w:right w:val="nil"/>
            </w:tcBorders>
            <w:vAlign w:val="center"/>
          </w:tcPr>
          <w:p w14:paraId="6CD8A0DE"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BLC</w:t>
            </w:r>
          </w:p>
        </w:tc>
        <w:tc>
          <w:tcPr>
            <w:tcW w:w="125" w:type="pct"/>
            <w:tcBorders>
              <w:top w:val="nil"/>
              <w:left w:val="nil"/>
              <w:bottom w:val="nil"/>
              <w:right w:val="nil"/>
            </w:tcBorders>
            <w:vAlign w:val="center"/>
          </w:tcPr>
          <w:p w14:paraId="4DA0675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DA8AC9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Seminole Killifish</w:t>
            </w:r>
          </w:p>
        </w:tc>
        <w:tc>
          <w:tcPr>
            <w:tcW w:w="1220" w:type="pct"/>
            <w:tcBorders>
              <w:top w:val="nil"/>
              <w:left w:val="single" w:sz="4" w:space="0" w:color="auto"/>
              <w:bottom w:val="nil"/>
            </w:tcBorders>
            <w:vAlign w:val="center"/>
          </w:tcPr>
          <w:p w14:paraId="6AF2546D"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SEK</w:t>
            </w:r>
          </w:p>
        </w:tc>
      </w:tr>
      <w:tr w:rsidR="00737621" w:rsidRPr="00737621" w14:paraId="428E58F5" w14:textId="77777777" w:rsidTr="0013644C">
        <w:trPr>
          <w:trHeight w:hRule="exact" w:val="432"/>
        </w:trPr>
        <w:tc>
          <w:tcPr>
            <w:tcW w:w="1221" w:type="pct"/>
            <w:tcBorders>
              <w:top w:val="nil"/>
              <w:bottom w:val="nil"/>
              <w:right w:val="single" w:sz="4" w:space="0" w:color="auto"/>
            </w:tcBorders>
            <w:vAlign w:val="center"/>
          </w:tcPr>
          <w:p w14:paraId="5BD61DE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Bluegill</w:t>
            </w:r>
          </w:p>
        </w:tc>
        <w:tc>
          <w:tcPr>
            <w:tcW w:w="1220" w:type="pct"/>
            <w:tcBorders>
              <w:top w:val="nil"/>
              <w:left w:val="single" w:sz="4" w:space="0" w:color="auto"/>
              <w:bottom w:val="nil"/>
              <w:right w:val="nil"/>
            </w:tcBorders>
            <w:vAlign w:val="center"/>
          </w:tcPr>
          <w:p w14:paraId="4046EAA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BLG</w:t>
            </w:r>
          </w:p>
        </w:tc>
        <w:tc>
          <w:tcPr>
            <w:tcW w:w="125" w:type="pct"/>
            <w:tcBorders>
              <w:top w:val="nil"/>
              <w:left w:val="nil"/>
              <w:bottom w:val="nil"/>
              <w:right w:val="nil"/>
            </w:tcBorders>
            <w:vAlign w:val="center"/>
          </w:tcPr>
          <w:p w14:paraId="7BA61064"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CCFBDD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Shorthead Redhorse</w:t>
            </w:r>
          </w:p>
        </w:tc>
        <w:tc>
          <w:tcPr>
            <w:tcW w:w="1220" w:type="pct"/>
            <w:tcBorders>
              <w:top w:val="nil"/>
              <w:left w:val="single" w:sz="4" w:space="0" w:color="auto"/>
              <w:bottom w:val="nil"/>
            </w:tcBorders>
            <w:vAlign w:val="center"/>
          </w:tcPr>
          <w:p w14:paraId="38B2E88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SHR</w:t>
            </w:r>
          </w:p>
        </w:tc>
      </w:tr>
      <w:tr w:rsidR="00737621" w:rsidRPr="00737621" w14:paraId="2884E282" w14:textId="77777777" w:rsidTr="0013644C">
        <w:trPr>
          <w:trHeight w:hRule="exact" w:val="432"/>
        </w:trPr>
        <w:tc>
          <w:tcPr>
            <w:tcW w:w="1221" w:type="pct"/>
            <w:tcBorders>
              <w:top w:val="nil"/>
              <w:bottom w:val="nil"/>
              <w:right w:val="single" w:sz="4" w:space="0" w:color="auto"/>
            </w:tcBorders>
            <w:vAlign w:val="center"/>
          </w:tcPr>
          <w:p w14:paraId="69F77C6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Blueback Herring</w:t>
            </w:r>
          </w:p>
        </w:tc>
        <w:tc>
          <w:tcPr>
            <w:tcW w:w="1220" w:type="pct"/>
            <w:tcBorders>
              <w:top w:val="nil"/>
              <w:left w:val="single" w:sz="4" w:space="0" w:color="auto"/>
              <w:bottom w:val="nil"/>
              <w:right w:val="nil"/>
            </w:tcBorders>
            <w:vAlign w:val="center"/>
          </w:tcPr>
          <w:p w14:paraId="566C6D9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BLH</w:t>
            </w:r>
          </w:p>
        </w:tc>
        <w:tc>
          <w:tcPr>
            <w:tcW w:w="125" w:type="pct"/>
            <w:tcBorders>
              <w:top w:val="nil"/>
              <w:left w:val="nil"/>
              <w:bottom w:val="nil"/>
              <w:right w:val="nil"/>
            </w:tcBorders>
            <w:vAlign w:val="center"/>
          </w:tcPr>
          <w:p w14:paraId="18B5CC9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77A62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Smallmouth Buffalo</w:t>
            </w:r>
          </w:p>
        </w:tc>
        <w:tc>
          <w:tcPr>
            <w:tcW w:w="1220" w:type="pct"/>
            <w:tcBorders>
              <w:top w:val="nil"/>
              <w:left w:val="single" w:sz="4" w:space="0" w:color="auto"/>
              <w:bottom w:val="nil"/>
            </w:tcBorders>
            <w:vAlign w:val="center"/>
          </w:tcPr>
          <w:p w14:paraId="362E47C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SLB</w:t>
            </w:r>
          </w:p>
        </w:tc>
      </w:tr>
      <w:tr w:rsidR="00737621" w:rsidRPr="00737621" w14:paraId="355FE7E7" w14:textId="77777777" w:rsidTr="0013644C">
        <w:trPr>
          <w:trHeight w:hRule="exact" w:val="432"/>
        </w:trPr>
        <w:tc>
          <w:tcPr>
            <w:tcW w:w="1221" w:type="pct"/>
            <w:tcBorders>
              <w:top w:val="nil"/>
              <w:bottom w:val="nil"/>
              <w:right w:val="single" w:sz="4" w:space="0" w:color="auto"/>
            </w:tcBorders>
            <w:vAlign w:val="center"/>
          </w:tcPr>
          <w:p w14:paraId="0CF24BB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Brassy Jumprock</w:t>
            </w:r>
          </w:p>
        </w:tc>
        <w:tc>
          <w:tcPr>
            <w:tcW w:w="1220" w:type="pct"/>
            <w:tcBorders>
              <w:top w:val="nil"/>
              <w:left w:val="single" w:sz="4" w:space="0" w:color="auto"/>
              <w:bottom w:val="nil"/>
              <w:right w:val="nil"/>
            </w:tcBorders>
            <w:vAlign w:val="center"/>
          </w:tcPr>
          <w:p w14:paraId="464EEDE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BJR</w:t>
            </w:r>
          </w:p>
        </w:tc>
        <w:tc>
          <w:tcPr>
            <w:tcW w:w="125" w:type="pct"/>
            <w:tcBorders>
              <w:top w:val="nil"/>
              <w:left w:val="nil"/>
              <w:bottom w:val="nil"/>
              <w:right w:val="nil"/>
            </w:tcBorders>
            <w:vAlign w:val="center"/>
          </w:tcPr>
          <w:p w14:paraId="5D0911D4"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FFDCF3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Smallmouth Bass</w:t>
            </w:r>
          </w:p>
        </w:tc>
        <w:tc>
          <w:tcPr>
            <w:tcW w:w="1220" w:type="pct"/>
            <w:tcBorders>
              <w:top w:val="nil"/>
              <w:left w:val="single" w:sz="4" w:space="0" w:color="auto"/>
              <w:bottom w:val="nil"/>
            </w:tcBorders>
            <w:vAlign w:val="center"/>
          </w:tcPr>
          <w:p w14:paraId="0703BC6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SMB</w:t>
            </w:r>
          </w:p>
        </w:tc>
      </w:tr>
      <w:tr w:rsidR="00737621" w:rsidRPr="00737621" w14:paraId="7D20260E" w14:textId="77777777" w:rsidTr="0013644C">
        <w:trPr>
          <w:trHeight w:hRule="exact" w:val="432"/>
        </w:trPr>
        <w:tc>
          <w:tcPr>
            <w:tcW w:w="1221" w:type="pct"/>
            <w:tcBorders>
              <w:top w:val="nil"/>
              <w:bottom w:val="nil"/>
              <w:right w:val="single" w:sz="4" w:space="0" w:color="auto"/>
            </w:tcBorders>
            <w:vAlign w:val="center"/>
          </w:tcPr>
          <w:p w14:paraId="3B50680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Brook Silverside</w:t>
            </w:r>
          </w:p>
        </w:tc>
        <w:tc>
          <w:tcPr>
            <w:tcW w:w="1220" w:type="pct"/>
            <w:tcBorders>
              <w:top w:val="nil"/>
              <w:left w:val="single" w:sz="4" w:space="0" w:color="auto"/>
              <w:bottom w:val="nil"/>
              <w:right w:val="nil"/>
            </w:tcBorders>
            <w:vAlign w:val="center"/>
          </w:tcPr>
          <w:p w14:paraId="16B2B51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BSS</w:t>
            </w:r>
          </w:p>
        </w:tc>
        <w:tc>
          <w:tcPr>
            <w:tcW w:w="125" w:type="pct"/>
            <w:tcBorders>
              <w:top w:val="nil"/>
              <w:left w:val="nil"/>
              <w:bottom w:val="nil"/>
              <w:right w:val="nil"/>
            </w:tcBorders>
            <w:vAlign w:val="center"/>
          </w:tcPr>
          <w:p w14:paraId="60DA458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0AAA79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Spotted Sunfish</w:t>
            </w:r>
          </w:p>
        </w:tc>
        <w:tc>
          <w:tcPr>
            <w:tcW w:w="1220" w:type="pct"/>
            <w:tcBorders>
              <w:top w:val="nil"/>
              <w:left w:val="single" w:sz="4" w:space="0" w:color="auto"/>
              <w:bottom w:val="nil"/>
            </w:tcBorders>
            <w:vAlign w:val="center"/>
          </w:tcPr>
          <w:p w14:paraId="1DEBE0E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SOS</w:t>
            </w:r>
          </w:p>
        </w:tc>
      </w:tr>
      <w:tr w:rsidR="00737621" w:rsidRPr="00737621" w14:paraId="41E8C6C0" w14:textId="77777777" w:rsidTr="0013644C">
        <w:trPr>
          <w:trHeight w:hRule="exact" w:val="432"/>
        </w:trPr>
        <w:tc>
          <w:tcPr>
            <w:tcW w:w="1221" w:type="pct"/>
            <w:tcBorders>
              <w:top w:val="nil"/>
              <w:bottom w:val="nil"/>
              <w:right w:val="single" w:sz="4" w:space="0" w:color="auto"/>
            </w:tcBorders>
            <w:vAlign w:val="center"/>
          </w:tcPr>
          <w:p w14:paraId="5560D800"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Channel Catfish</w:t>
            </w:r>
          </w:p>
        </w:tc>
        <w:tc>
          <w:tcPr>
            <w:tcW w:w="1220" w:type="pct"/>
            <w:tcBorders>
              <w:top w:val="nil"/>
              <w:left w:val="single" w:sz="4" w:space="0" w:color="auto"/>
              <w:bottom w:val="nil"/>
              <w:right w:val="nil"/>
            </w:tcBorders>
            <w:vAlign w:val="center"/>
          </w:tcPr>
          <w:p w14:paraId="7F4B6E0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CCF</w:t>
            </w:r>
          </w:p>
        </w:tc>
        <w:tc>
          <w:tcPr>
            <w:tcW w:w="125" w:type="pct"/>
            <w:tcBorders>
              <w:top w:val="nil"/>
              <w:left w:val="nil"/>
              <w:bottom w:val="nil"/>
              <w:right w:val="nil"/>
            </w:tcBorders>
            <w:vAlign w:val="center"/>
          </w:tcPr>
          <w:p w14:paraId="0BC8462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D3810B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Spotted Sucker</w:t>
            </w:r>
          </w:p>
        </w:tc>
        <w:tc>
          <w:tcPr>
            <w:tcW w:w="1220" w:type="pct"/>
            <w:tcBorders>
              <w:top w:val="nil"/>
              <w:left w:val="single" w:sz="4" w:space="0" w:color="auto"/>
              <w:bottom w:val="nil"/>
            </w:tcBorders>
            <w:vAlign w:val="center"/>
          </w:tcPr>
          <w:p w14:paraId="0AE658C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SPS</w:t>
            </w:r>
          </w:p>
        </w:tc>
      </w:tr>
      <w:tr w:rsidR="00737621" w:rsidRPr="00737621" w14:paraId="7A904AB4" w14:textId="77777777" w:rsidTr="0013644C">
        <w:trPr>
          <w:trHeight w:hRule="exact" w:val="432"/>
        </w:trPr>
        <w:tc>
          <w:tcPr>
            <w:tcW w:w="1221" w:type="pct"/>
            <w:tcBorders>
              <w:top w:val="nil"/>
              <w:bottom w:val="nil"/>
              <w:right w:val="single" w:sz="4" w:space="0" w:color="auto"/>
            </w:tcBorders>
            <w:vAlign w:val="center"/>
          </w:tcPr>
          <w:p w14:paraId="1A1D824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Chain Pickerel</w:t>
            </w:r>
          </w:p>
        </w:tc>
        <w:tc>
          <w:tcPr>
            <w:tcW w:w="1220" w:type="pct"/>
            <w:tcBorders>
              <w:top w:val="nil"/>
              <w:left w:val="single" w:sz="4" w:space="0" w:color="auto"/>
              <w:bottom w:val="nil"/>
              <w:right w:val="nil"/>
            </w:tcBorders>
            <w:vAlign w:val="center"/>
          </w:tcPr>
          <w:p w14:paraId="791B9F0D"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CHP</w:t>
            </w:r>
          </w:p>
        </w:tc>
        <w:tc>
          <w:tcPr>
            <w:tcW w:w="125" w:type="pct"/>
            <w:tcBorders>
              <w:top w:val="nil"/>
              <w:left w:val="nil"/>
              <w:bottom w:val="nil"/>
              <w:right w:val="nil"/>
            </w:tcBorders>
            <w:vAlign w:val="center"/>
          </w:tcPr>
          <w:p w14:paraId="33B1BDF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44D0A91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Striped Mullet</w:t>
            </w:r>
          </w:p>
        </w:tc>
        <w:tc>
          <w:tcPr>
            <w:tcW w:w="1220" w:type="pct"/>
            <w:tcBorders>
              <w:top w:val="nil"/>
              <w:left w:val="single" w:sz="4" w:space="0" w:color="auto"/>
              <w:bottom w:val="nil"/>
            </w:tcBorders>
            <w:vAlign w:val="center"/>
          </w:tcPr>
          <w:p w14:paraId="13F35F00"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SRM</w:t>
            </w:r>
          </w:p>
        </w:tc>
      </w:tr>
      <w:tr w:rsidR="00737621" w:rsidRPr="00737621" w14:paraId="257303BC" w14:textId="77777777" w:rsidTr="0013644C">
        <w:trPr>
          <w:trHeight w:hRule="exact" w:val="432"/>
        </w:trPr>
        <w:tc>
          <w:tcPr>
            <w:tcW w:w="1221" w:type="pct"/>
            <w:tcBorders>
              <w:top w:val="nil"/>
              <w:bottom w:val="nil"/>
              <w:right w:val="single" w:sz="4" w:space="0" w:color="auto"/>
            </w:tcBorders>
            <w:vAlign w:val="center"/>
          </w:tcPr>
          <w:p w14:paraId="0C8ED51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Common Carp</w:t>
            </w:r>
          </w:p>
        </w:tc>
        <w:tc>
          <w:tcPr>
            <w:tcW w:w="1220" w:type="pct"/>
            <w:tcBorders>
              <w:top w:val="nil"/>
              <w:left w:val="single" w:sz="4" w:space="0" w:color="auto"/>
              <w:bottom w:val="nil"/>
              <w:right w:val="nil"/>
            </w:tcBorders>
            <w:vAlign w:val="center"/>
          </w:tcPr>
          <w:p w14:paraId="5E91132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CRP</w:t>
            </w:r>
          </w:p>
        </w:tc>
        <w:tc>
          <w:tcPr>
            <w:tcW w:w="125" w:type="pct"/>
            <w:tcBorders>
              <w:top w:val="nil"/>
              <w:left w:val="nil"/>
              <w:bottom w:val="nil"/>
              <w:right w:val="nil"/>
            </w:tcBorders>
            <w:vAlign w:val="center"/>
          </w:tcPr>
          <w:p w14:paraId="7E9832B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FDF03E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Striped Bass</w:t>
            </w:r>
          </w:p>
        </w:tc>
        <w:tc>
          <w:tcPr>
            <w:tcW w:w="1220" w:type="pct"/>
            <w:tcBorders>
              <w:top w:val="nil"/>
              <w:left w:val="single" w:sz="4" w:space="0" w:color="auto"/>
              <w:bottom w:val="nil"/>
            </w:tcBorders>
            <w:vAlign w:val="center"/>
          </w:tcPr>
          <w:p w14:paraId="19A68CC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STB</w:t>
            </w:r>
          </w:p>
        </w:tc>
      </w:tr>
      <w:tr w:rsidR="00737621" w:rsidRPr="00737621" w14:paraId="7826A2A3" w14:textId="77777777" w:rsidTr="0013644C">
        <w:trPr>
          <w:trHeight w:hRule="exact" w:val="432"/>
        </w:trPr>
        <w:tc>
          <w:tcPr>
            <w:tcW w:w="1221" w:type="pct"/>
            <w:tcBorders>
              <w:top w:val="nil"/>
              <w:bottom w:val="nil"/>
              <w:right w:val="single" w:sz="4" w:space="0" w:color="auto"/>
            </w:tcBorders>
            <w:vAlign w:val="center"/>
          </w:tcPr>
          <w:p w14:paraId="486316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Coastal Shiner</w:t>
            </w:r>
          </w:p>
        </w:tc>
        <w:tc>
          <w:tcPr>
            <w:tcW w:w="1220" w:type="pct"/>
            <w:tcBorders>
              <w:top w:val="nil"/>
              <w:left w:val="single" w:sz="4" w:space="0" w:color="auto"/>
              <w:bottom w:val="nil"/>
              <w:right w:val="nil"/>
            </w:tcBorders>
            <w:vAlign w:val="center"/>
          </w:tcPr>
          <w:p w14:paraId="1C64A4C5"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CSH</w:t>
            </w:r>
          </w:p>
        </w:tc>
        <w:tc>
          <w:tcPr>
            <w:tcW w:w="125" w:type="pct"/>
            <w:tcBorders>
              <w:top w:val="nil"/>
              <w:left w:val="nil"/>
              <w:bottom w:val="nil"/>
              <w:right w:val="nil"/>
            </w:tcBorders>
            <w:vAlign w:val="center"/>
          </w:tcPr>
          <w:p w14:paraId="5C11DDF9"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47D937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Spottail Shiner</w:t>
            </w:r>
          </w:p>
        </w:tc>
        <w:tc>
          <w:tcPr>
            <w:tcW w:w="1220" w:type="pct"/>
            <w:tcBorders>
              <w:top w:val="nil"/>
              <w:left w:val="single" w:sz="4" w:space="0" w:color="auto"/>
              <w:bottom w:val="nil"/>
            </w:tcBorders>
            <w:vAlign w:val="center"/>
          </w:tcPr>
          <w:p w14:paraId="508E24C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STS</w:t>
            </w:r>
          </w:p>
        </w:tc>
      </w:tr>
      <w:tr w:rsidR="00737621" w:rsidRPr="00737621" w14:paraId="713EA60F" w14:textId="77777777" w:rsidTr="0013644C">
        <w:trPr>
          <w:trHeight w:hRule="exact" w:val="432"/>
        </w:trPr>
        <w:tc>
          <w:tcPr>
            <w:tcW w:w="1221" w:type="pct"/>
            <w:tcBorders>
              <w:top w:val="nil"/>
              <w:bottom w:val="nil"/>
              <w:right w:val="single" w:sz="4" w:space="0" w:color="auto"/>
            </w:tcBorders>
            <w:vAlign w:val="center"/>
          </w:tcPr>
          <w:p w14:paraId="7D3A431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Dollar Sunfish</w:t>
            </w:r>
          </w:p>
        </w:tc>
        <w:tc>
          <w:tcPr>
            <w:tcW w:w="1220" w:type="pct"/>
            <w:tcBorders>
              <w:top w:val="nil"/>
              <w:left w:val="single" w:sz="4" w:space="0" w:color="auto"/>
              <w:bottom w:val="nil"/>
              <w:right w:val="nil"/>
            </w:tcBorders>
            <w:vAlign w:val="center"/>
          </w:tcPr>
          <w:p w14:paraId="3F2BED1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DSF</w:t>
            </w:r>
          </w:p>
        </w:tc>
        <w:tc>
          <w:tcPr>
            <w:tcW w:w="125" w:type="pct"/>
            <w:tcBorders>
              <w:top w:val="nil"/>
              <w:left w:val="nil"/>
              <w:bottom w:val="nil"/>
              <w:right w:val="nil"/>
            </w:tcBorders>
            <w:vAlign w:val="center"/>
          </w:tcPr>
          <w:p w14:paraId="1334812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04C56B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Tadpole Madtom</w:t>
            </w:r>
          </w:p>
        </w:tc>
        <w:tc>
          <w:tcPr>
            <w:tcW w:w="1220" w:type="pct"/>
            <w:tcBorders>
              <w:top w:val="nil"/>
              <w:left w:val="single" w:sz="4" w:space="0" w:color="auto"/>
              <w:bottom w:val="nil"/>
            </w:tcBorders>
            <w:vAlign w:val="center"/>
          </w:tcPr>
          <w:p w14:paraId="6BA698B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TPM</w:t>
            </w:r>
          </w:p>
        </w:tc>
      </w:tr>
      <w:tr w:rsidR="00737621" w:rsidRPr="00737621" w14:paraId="6A6CFD13" w14:textId="77777777" w:rsidTr="0013644C">
        <w:trPr>
          <w:trHeight w:hRule="exact" w:val="432"/>
        </w:trPr>
        <w:tc>
          <w:tcPr>
            <w:tcW w:w="1221" w:type="pct"/>
            <w:tcBorders>
              <w:top w:val="nil"/>
              <w:bottom w:val="nil"/>
              <w:right w:val="single" w:sz="4" w:space="0" w:color="auto"/>
            </w:tcBorders>
            <w:vAlign w:val="center"/>
          </w:tcPr>
          <w:p w14:paraId="0B75832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Eastern Silvery Minnow</w:t>
            </w:r>
          </w:p>
        </w:tc>
        <w:tc>
          <w:tcPr>
            <w:tcW w:w="1220" w:type="pct"/>
            <w:tcBorders>
              <w:top w:val="nil"/>
              <w:left w:val="single" w:sz="4" w:space="0" w:color="auto"/>
              <w:bottom w:val="nil"/>
              <w:right w:val="nil"/>
            </w:tcBorders>
            <w:vAlign w:val="center"/>
          </w:tcPr>
          <w:p w14:paraId="3635A38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ESM</w:t>
            </w:r>
          </w:p>
        </w:tc>
        <w:tc>
          <w:tcPr>
            <w:tcW w:w="125" w:type="pct"/>
            <w:tcBorders>
              <w:top w:val="nil"/>
              <w:left w:val="nil"/>
              <w:bottom w:val="nil"/>
              <w:right w:val="nil"/>
            </w:tcBorders>
            <w:vAlign w:val="center"/>
          </w:tcPr>
          <w:p w14:paraId="42CF072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B53055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Threadfin Shad</w:t>
            </w:r>
          </w:p>
        </w:tc>
        <w:tc>
          <w:tcPr>
            <w:tcW w:w="1220" w:type="pct"/>
            <w:tcBorders>
              <w:top w:val="nil"/>
              <w:left w:val="single" w:sz="4" w:space="0" w:color="auto"/>
              <w:bottom w:val="nil"/>
            </w:tcBorders>
            <w:vAlign w:val="center"/>
          </w:tcPr>
          <w:p w14:paraId="5B01AD9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TFS</w:t>
            </w:r>
          </w:p>
        </w:tc>
      </w:tr>
      <w:tr w:rsidR="00737621" w:rsidRPr="00737621" w14:paraId="71937247" w14:textId="77777777" w:rsidTr="0013644C">
        <w:trPr>
          <w:trHeight w:hRule="exact" w:val="432"/>
        </w:trPr>
        <w:tc>
          <w:tcPr>
            <w:tcW w:w="1221" w:type="pct"/>
            <w:tcBorders>
              <w:top w:val="nil"/>
              <w:bottom w:val="nil"/>
              <w:right w:val="single" w:sz="4" w:space="0" w:color="auto"/>
            </w:tcBorders>
            <w:vAlign w:val="center"/>
          </w:tcPr>
          <w:p w14:paraId="7235BAD5"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Flathead Catfish</w:t>
            </w:r>
          </w:p>
        </w:tc>
        <w:tc>
          <w:tcPr>
            <w:tcW w:w="1220" w:type="pct"/>
            <w:tcBorders>
              <w:top w:val="nil"/>
              <w:left w:val="single" w:sz="4" w:space="0" w:color="auto"/>
              <w:bottom w:val="nil"/>
              <w:right w:val="nil"/>
            </w:tcBorders>
            <w:vAlign w:val="center"/>
          </w:tcPr>
          <w:p w14:paraId="124D8407"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FCF</w:t>
            </w:r>
          </w:p>
        </w:tc>
        <w:tc>
          <w:tcPr>
            <w:tcW w:w="125" w:type="pct"/>
            <w:tcBorders>
              <w:top w:val="nil"/>
              <w:left w:val="nil"/>
              <w:bottom w:val="nil"/>
              <w:right w:val="nil"/>
            </w:tcBorders>
            <w:vAlign w:val="center"/>
          </w:tcPr>
          <w:p w14:paraId="42CEC3C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389A55"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Tessellated Darter</w:t>
            </w:r>
          </w:p>
        </w:tc>
        <w:tc>
          <w:tcPr>
            <w:tcW w:w="1220" w:type="pct"/>
            <w:tcBorders>
              <w:top w:val="nil"/>
              <w:left w:val="single" w:sz="4" w:space="0" w:color="auto"/>
              <w:bottom w:val="nil"/>
            </w:tcBorders>
            <w:vAlign w:val="center"/>
          </w:tcPr>
          <w:p w14:paraId="438572D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TSD</w:t>
            </w:r>
          </w:p>
        </w:tc>
      </w:tr>
      <w:tr w:rsidR="00737621" w:rsidRPr="00737621" w14:paraId="55D4C679" w14:textId="77777777" w:rsidTr="0013644C">
        <w:trPr>
          <w:trHeight w:hRule="exact" w:val="432"/>
        </w:trPr>
        <w:tc>
          <w:tcPr>
            <w:tcW w:w="1221" w:type="pct"/>
            <w:tcBorders>
              <w:top w:val="nil"/>
              <w:bottom w:val="nil"/>
              <w:right w:val="single" w:sz="4" w:space="0" w:color="auto"/>
            </w:tcBorders>
            <w:vAlign w:val="center"/>
          </w:tcPr>
          <w:p w14:paraId="4093F545"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Grass Carp</w:t>
            </w:r>
          </w:p>
        </w:tc>
        <w:tc>
          <w:tcPr>
            <w:tcW w:w="1220" w:type="pct"/>
            <w:tcBorders>
              <w:top w:val="nil"/>
              <w:left w:val="single" w:sz="4" w:space="0" w:color="auto"/>
              <w:bottom w:val="nil"/>
              <w:right w:val="nil"/>
            </w:tcBorders>
            <w:vAlign w:val="center"/>
          </w:tcPr>
          <w:p w14:paraId="07352C1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GCP</w:t>
            </w:r>
          </w:p>
        </w:tc>
        <w:tc>
          <w:tcPr>
            <w:tcW w:w="125" w:type="pct"/>
            <w:tcBorders>
              <w:top w:val="nil"/>
              <w:left w:val="nil"/>
              <w:bottom w:val="nil"/>
              <w:right w:val="nil"/>
            </w:tcBorders>
            <w:vAlign w:val="center"/>
          </w:tcPr>
          <w:p w14:paraId="1DE82D0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F14C08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Warmouth</w:t>
            </w:r>
          </w:p>
        </w:tc>
        <w:tc>
          <w:tcPr>
            <w:tcW w:w="1220" w:type="pct"/>
            <w:tcBorders>
              <w:top w:val="nil"/>
              <w:left w:val="single" w:sz="4" w:space="0" w:color="auto"/>
              <w:bottom w:val="nil"/>
            </w:tcBorders>
            <w:vAlign w:val="center"/>
          </w:tcPr>
          <w:p w14:paraId="0A2C055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w:t>
            </w:r>
          </w:p>
        </w:tc>
      </w:tr>
      <w:tr w:rsidR="00737621" w:rsidRPr="00737621" w14:paraId="4E185CF9" w14:textId="77777777" w:rsidTr="0013644C">
        <w:trPr>
          <w:trHeight w:hRule="exact" w:val="432"/>
        </w:trPr>
        <w:tc>
          <w:tcPr>
            <w:tcW w:w="1221" w:type="pct"/>
            <w:tcBorders>
              <w:top w:val="nil"/>
              <w:bottom w:val="nil"/>
              <w:right w:val="single" w:sz="4" w:space="0" w:color="auto"/>
            </w:tcBorders>
            <w:vAlign w:val="center"/>
          </w:tcPr>
          <w:p w14:paraId="5ECEE5D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Golden Shiner</w:t>
            </w:r>
          </w:p>
        </w:tc>
        <w:tc>
          <w:tcPr>
            <w:tcW w:w="1220" w:type="pct"/>
            <w:tcBorders>
              <w:top w:val="nil"/>
              <w:left w:val="single" w:sz="4" w:space="0" w:color="auto"/>
              <w:bottom w:val="nil"/>
              <w:right w:val="nil"/>
            </w:tcBorders>
            <w:vAlign w:val="center"/>
          </w:tcPr>
          <w:p w14:paraId="4253AFA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GLS</w:t>
            </w:r>
          </w:p>
        </w:tc>
        <w:tc>
          <w:tcPr>
            <w:tcW w:w="125" w:type="pct"/>
            <w:tcBorders>
              <w:top w:val="nil"/>
              <w:left w:val="nil"/>
              <w:bottom w:val="nil"/>
              <w:right w:val="nil"/>
            </w:tcBorders>
            <w:vAlign w:val="center"/>
          </w:tcPr>
          <w:p w14:paraId="1F85CDD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B3691D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White Catfish</w:t>
            </w:r>
          </w:p>
        </w:tc>
        <w:tc>
          <w:tcPr>
            <w:tcW w:w="1220" w:type="pct"/>
            <w:tcBorders>
              <w:top w:val="nil"/>
              <w:left w:val="single" w:sz="4" w:space="0" w:color="auto"/>
              <w:bottom w:val="nil"/>
            </w:tcBorders>
            <w:vAlign w:val="center"/>
          </w:tcPr>
          <w:p w14:paraId="2785ABB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WCF</w:t>
            </w:r>
          </w:p>
        </w:tc>
      </w:tr>
      <w:tr w:rsidR="00737621" w:rsidRPr="00737621" w14:paraId="34426C54" w14:textId="77777777" w:rsidTr="0013644C">
        <w:trPr>
          <w:trHeight w:hRule="exact" w:val="432"/>
        </w:trPr>
        <w:tc>
          <w:tcPr>
            <w:tcW w:w="1221" w:type="pct"/>
            <w:tcBorders>
              <w:top w:val="nil"/>
              <w:bottom w:val="nil"/>
              <w:right w:val="single" w:sz="4" w:space="0" w:color="auto"/>
            </w:tcBorders>
            <w:vAlign w:val="center"/>
          </w:tcPr>
          <w:p w14:paraId="17B394B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Gizzard Shad</w:t>
            </w:r>
          </w:p>
        </w:tc>
        <w:tc>
          <w:tcPr>
            <w:tcW w:w="1220" w:type="pct"/>
            <w:tcBorders>
              <w:top w:val="nil"/>
              <w:left w:val="single" w:sz="4" w:space="0" w:color="auto"/>
              <w:bottom w:val="nil"/>
              <w:right w:val="nil"/>
            </w:tcBorders>
            <w:vAlign w:val="center"/>
          </w:tcPr>
          <w:p w14:paraId="5F5D55FF"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GZS</w:t>
            </w:r>
          </w:p>
        </w:tc>
        <w:tc>
          <w:tcPr>
            <w:tcW w:w="125" w:type="pct"/>
            <w:tcBorders>
              <w:top w:val="nil"/>
              <w:left w:val="nil"/>
              <w:bottom w:val="nil"/>
              <w:right w:val="nil"/>
            </w:tcBorders>
            <w:vAlign w:val="center"/>
          </w:tcPr>
          <w:p w14:paraId="1AB8FAD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457BF6D4"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Whitefin Shiner</w:t>
            </w:r>
          </w:p>
        </w:tc>
        <w:tc>
          <w:tcPr>
            <w:tcW w:w="1220" w:type="pct"/>
            <w:tcBorders>
              <w:top w:val="nil"/>
              <w:left w:val="single" w:sz="4" w:space="0" w:color="auto"/>
              <w:bottom w:val="nil"/>
            </w:tcBorders>
            <w:vAlign w:val="center"/>
          </w:tcPr>
          <w:p w14:paraId="3FB8EBF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WFS</w:t>
            </w:r>
          </w:p>
        </w:tc>
      </w:tr>
      <w:tr w:rsidR="00737621" w:rsidRPr="00737621" w14:paraId="3529D4E0" w14:textId="77777777" w:rsidTr="0013644C">
        <w:trPr>
          <w:trHeight w:hRule="exact" w:val="432"/>
        </w:trPr>
        <w:tc>
          <w:tcPr>
            <w:tcW w:w="1221" w:type="pct"/>
            <w:tcBorders>
              <w:top w:val="nil"/>
              <w:bottom w:val="nil"/>
              <w:right w:val="single" w:sz="4" w:space="0" w:color="auto"/>
            </w:tcBorders>
            <w:vAlign w:val="center"/>
          </w:tcPr>
          <w:p w14:paraId="7342B26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Highfin Carpsucker</w:t>
            </w:r>
          </w:p>
        </w:tc>
        <w:tc>
          <w:tcPr>
            <w:tcW w:w="1220" w:type="pct"/>
            <w:tcBorders>
              <w:top w:val="nil"/>
              <w:left w:val="single" w:sz="4" w:space="0" w:color="auto"/>
              <w:bottom w:val="nil"/>
              <w:right w:val="nil"/>
            </w:tcBorders>
            <w:vAlign w:val="center"/>
          </w:tcPr>
          <w:p w14:paraId="60C3C64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HFC</w:t>
            </w:r>
          </w:p>
        </w:tc>
        <w:tc>
          <w:tcPr>
            <w:tcW w:w="125" w:type="pct"/>
            <w:tcBorders>
              <w:top w:val="nil"/>
              <w:left w:val="nil"/>
              <w:bottom w:val="nil"/>
              <w:right w:val="nil"/>
            </w:tcBorders>
            <w:vAlign w:val="center"/>
          </w:tcPr>
          <w:p w14:paraId="5199908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B4AF1AD"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 Perch</w:t>
            </w:r>
          </w:p>
        </w:tc>
        <w:tc>
          <w:tcPr>
            <w:tcW w:w="1220" w:type="pct"/>
            <w:tcBorders>
              <w:top w:val="nil"/>
              <w:left w:val="single" w:sz="4" w:space="0" w:color="auto"/>
              <w:bottom w:val="nil"/>
            </w:tcBorders>
            <w:vAlign w:val="center"/>
          </w:tcPr>
          <w:p w14:paraId="552630C5"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WTP</w:t>
            </w:r>
          </w:p>
        </w:tc>
      </w:tr>
      <w:tr w:rsidR="00737621" w:rsidRPr="00737621" w14:paraId="0F5F94AE" w14:textId="77777777" w:rsidTr="0013644C">
        <w:trPr>
          <w:trHeight w:hRule="exact" w:val="432"/>
        </w:trPr>
        <w:tc>
          <w:tcPr>
            <w:tcW w:w="1221" w:type="pct"/>
            <w:tcBorders>
              <w:top w:val="nil"/>
              <w:bottom w:val="nil"/>
              <w:right w:val="single" w:sz="4" w:space="0" w:color="auto"/>
            </w:tcBorders>
            <w:vAlign w:val="center"/>
          </w:tcPr>
          <w:p w14:paraId="20D8710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Inland Silverside</w:t>
            </w:r>
          </w:p>
        </w:tc>
        <w:tc>
          <w:tcPr>
            <w:tcW w:w="1220" w:type="pct"/>
            <w:tcBorders>
              <w:top w:val="nil"/>
              <w:left w:val="single" w:sz="4" w:space="0" w:color="auto"/>
              <w:bottom w:val="nil"/>
              <w:right w:val="nil"/>
            </w:tcBorders>
            <w:vAlign w:val="center"/>
          </w:tcPr>
          <w:p w14:paraId="2A745F8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ILS</w:t>
            </w:r>
          </w:p>
        </w:tc>
        <w:tc>
          <w:tcPr>
            <w:tcW w:w="125" w:type="pct"/>
            <w:tcBorders>
              <w:top w:val="nil"/>
              <w:left w:val="nil"/>
              <w:bottom w:val="nil"/>
              <w:right w:val="nil"/>
            </w:tcBorders>
            <w:vAlign w:val="center"/>
          </w:tcPr>
          <w:p w14:paraId="4D82676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C6E4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Yellow Bullhead</w:t>
            </w:r>
          </w:p>
        </w:tc>
        <w:tc>
          <w:tcPr>
            <w:tcW w:w="1220" w:type="pct"/>
            <w:tcBorders>
              <w:top w:val="nil"/>
              <w:left w:val="single" w:sz="4" w:space="0" w:color="auto"/>
              <w:bottom w:val="nil"/>
            </w:tcBorders>
            <w:vAlign w:val="center"/>
          </w:tcPr>
          <w:p w14:paraId="4F3A6C75"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YBL</w:t>
            </w:r>
          </w:p>
        </w:tc>
      </w:tr>
      <w:tr w:rsidR="00737621" w:rsidRPr="00737621" w14:paraId="3B142AEA" w14:textId="77777777" w:rsidTr="0013644C">
        <w:trPr>
          <w:trHeight w:hRule="exact" w:val="432"/>
        </w:trPr>
        <w:tc>
          <w:tcPr>
            <w:tcW w:w="1221" w:type="pct"/>
            <w:tcBorders>
              <w:top w:val="nil"/>
              <w:bottom w:val="nil"/>
              <w:right w:val="single" w:sz="4" w:space="0" w:color="auto"/>
            </w:tcBorders>
            <w:vAlign w:val="center"/>
          </w:tcPr>
          <w:p w14:paraId="60D7985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Lake Chubsucker</w:t>
            </w:r>
          </w:p>
        </w:tc>
        <w:tc>
          <w:tcPr>
            <w:tcW w:w="1220" w:type="pct"/>
            <w:tcBorders>
              <w:top w:val="nil"/>
              <w:left w:val="single" w:sz="4" w:space="0" w:color="auto"/>
              <w:bottom w:val="nil"/>
              <w:right w:val="nil"/>
            </w:tcBorders>
            <w:vAlign w:val="center"/>
          </w:tcPr>
          <w:p w14:paraId="49FB7C1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LKC</w:t>
            </w:r>
          </w:p>
        </w:tc>
        <w:tc>
          <w:tcPr>
            <w:tcW w:w="125" w:type="pct"/>
            <w:tcBorders>
              <w:top w:val="nil"/>
              <w:left w:val="nil"/>
              <w:bottom w:val="nil"/>
              <w:right w:val="nil"/>
            </w:tcBorders>
            <w:vAlign w:val="center"/>
          </w:tcPr>
          <w:p w14:paraId="4FD3A929"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60D75F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Yellow Perch</w:t>
            </w:r>
          </w:p>
        </w:tc>
        <w:tc>
          <w:tcPr>
            <w:tcW w:w="1220" w:type="pct"/>
            <w:tcBorders>
              <w:top w:val="nil"/>
              <w:left w:val="single" w:sz="4" w:space="0" w:color="auto"/>
              <w:bottom w:val="nil"/>
            </w:tcBorders>
            <w:vAlign w:val="center"/>
          </w:tcPr>
          <w:p w14:paraId="4D7275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YLP</w:t>
            </w:r>
          </w:p>
        </w:tc>
      </w:tr>
      <w:tr w:rsidR="00737621" w:rsidRPr="00737621" w14:paraId="19273E89" w14:textId="77777777" w:rsidTr="0013644C">
        <w:trPr>
          <w:trHeight w:hRule="exact" w:val="432"/>
        </w:trPr>
        <w:tc>
          <w:tcPr>
            <w:tcW w:w="1221" w:type="pct"/>
            <w:tcBorders>
              <w:top w:val="nil"/>
              <w:bottom w:val="single" w:sz="4" w:space="0" w:color="auto"/>
              <w:right w:val="single" w:sz="4" w:space="0" w:color="auto"/>
            </w:tcBorders>
            <w:vAlign w:val="center"/>
          </w:tcPr>
          <w:p w14:paraId="0FBF2F8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Largemouth Bass</w:t>
            </w:r>
          </w:p>
        </w:tc>
        <w:tc>
          <w:tcPr>
            <w:tcW w:w="1220" w:type="pct"/>
            <w:tcBorders>
              <w:top w:val="nil"/>
              <w:left w:val="single" w:sz="4" w:space="0" w:color="auto"/>
              <w:bottom w:val="single" w:sz="4" w:space="0" w:color="auto"/>
              <w:right w:val="nil"/>
            </w:tcBorders>
            <w:vAlign w:val="center"/>
          </w:tcPr>
          <w:p w14:paraId="348FCDD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LMB</w:t>
            </w:r>
          </w:p>
        </w:tc>
        <w:tc>
          <w:tcPr>
            <w:tcW w:w="125" w:type="pct"/>
            <w:tcBorders>
              <w:top w:val="nil"/>
              <w:left w:val="nil"/>
              <w:bottom w:val="single" w:sz="4" w:space="0" w:color="auto"/>
              <w:right w:val="nil"/>
            </w:tcBorders>
            <w:vAlign w:val="center"/>
          </w:tcPr>
          <w:p w14:paraId="0BD8DC5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single" w:sz="4" w:space="0" w:color="auto"/>
              <w:right w:val="single" w:sz="4" w:space="0" w:color="auto"/>
            </w:tcBorders>
            <w:vAlign w:val="center"/>
          </w:tcPr>
          <w:p w14:paraId="1988EB24" w14:textId="77777777" w:rsidR="00737621" w:rsidRPr="00737621" w:rsidRDefault="00737621" w:rsidP="00737621">
            <w:pPr>
              <w:rPr>
                <w:rFonts w:ascii="Times New Roman" w:eastAsia="Calibri" w:hAnsi="Times New Roman" w:cs="Times New Roman"/>
                <w:i/>
                <w:sz w:val="20"/>
                <w:szCs w:val="20"/>
              </w:rPr>
            </w:pPr>
          </w:p>
        </w:tc>
        <w:tc>
          <w:tcPr>
            <w:tcW w:w="1220" w:type="pct"/>
            <w:tcBorders>
              <w:top w:val="nil"/>
              <w:left w:val="single" w:sz="4" w:space="0" w:color="auto"/>
              <w:bottom w:val="single" w:sz="4" w:space="0" w:color="auto"/>
            </w:tcBorders>
            <w:vAlign w:val="center"/>
          </w:tcPr>
          <w:p w14:paraId="34B18425" w14:textId="77777777" w:rsidR="00737621" w:rsidRPr="00737621" w:rsidRDefault="00737621" w:rsidP="00737621">
            <w:pPr>
              <w:rPr>
                <w:rFonts w:ascii="Times New Roman" w:eastAsia="Calibri" w:hAnsi="Times New Roman" w:cs="Times New Roman"/>
                <w:i/>
                <w:sz w:val="20"/>
                <w:szCs w:val="20"/>
              </w:rPr>
            </w:pPr>
          </w:p>
        </w:tc>
      </w:tr>
    </w:tbl>
    <w:p w14:paraId="1196BF00" w14:textId="77777777" w:rsidR="00737621" w:rsidRPr="00737621" w:rsidRDefault="00737621" w:rsidP="00737621">
      <w:pPr>
        <w:rPr>
          <w:rFonts w:ascii="Times New Roman" w:eastAsia="Calibri" w:hAnsi="Times New Roman" w:cs="Times New Roman"/>
        </w:rPr>
      </w:pPr>
    </w:p>
    <w:p w14:paraId="5F2A2370" w14:textId="77777777" w:rsidR="00737621" w:rsidRPr="00737621" w:rsidRDefault="00737621" w:rsidP="00737621">
      <w:pPr>
        <w:rPr>
          <w:rFonts w:ascii="Calibri" w:eastAsia="Calibri" w:hAnsi="Calibri" w:cs="Times New Roman"/>
        </w:rPr>
      </w:pPr>
    </w:p>
    <w:p w14:paraId="6E9E619E" w14:textId="77777777" w:rsidR="00737621" w:rsidRPr="0064346B" w:rsidRDefault="00737621" w:rsidP="0064346B">
      <w:pPr>
        <w:pStyle w:val="BodyText"/>
        <w:tabs>
          <w:tab w:val="left" w:pos="-90"/>
          <w:tab w:val="left" w:pos="1080"/>
        </w:tabs>
        <w:spacing w:before="16" w:line="480" w:lineRule="auto"/>
        <w:ind w:left="0"/>
        <w:rPr>
          <w:rFonts w:cs="Times New Roman"/>
        </w:rPr>
      </w:pPr>
    </w:p>
    <w:sectPr w:rsidR="00737621" w:rsidRPr="0064346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Erica Schmidt" w:date="2025-10-02T10:18:00Z" w:initials="ES">
    <w:p w14:paraId="76C7A4F5" w14:textId="77777777" w:rsidR="00C06B49" w:rsidRDefault="00C06B49" w:rsidP="00C06B49">
      <w:pPr>
        <w:pStyle w:val="CommentText"/>
      </w:pPr>
      <w:r>
        <w:rPr>
          <w:rStyle w:val="CommentReference"/>
        </w:rPr>
        <w:annotationRef/>
      </w:r>
      <w:r>
        <w:t>Data as of 10/2/25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C7A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C80C47" w16cex:dateUtc="2025-10-02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C7A4F5" w16cid:durableId="5CC80C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ca Schmidt">
    <w15:presenceInfo w15:providerId="AD" w15:userId="S::schmidte@dnr.sc.gov::8946a13c-7cc5-48c6-995c-d9890a1c4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54"/>
    <w:rsid w:val="00096E5A"/>
    <w:rsid w:val="0011137E"/>
    <w:rsid w:val="001856D2"/>
    <w:rsid w:val="0018595A"/>
    <w:rsid w:val="001D2F51"/>
    <w:rsid w:val="00365FAA"/>
    <w:rsid w:val="003B69F2"/>
    <w:rsid w:val="003E0C03"/>
    <w:rsid w:val="005075FD"/>
    <w:rsid w:val="005368C1"/>
    <w:rsid w:val="00543071"/>
    <w:rsid w:val="005C785F"/>
    <w:rsid w:val="0064346B"/>
    <w:rsid w:val="00665561"/>
    <w:rsid w:val="006A7702"/>
    <w:rsid w:val="006C228E"/>
    <w:rsid w:val="006F0C66"/>
    <w:rsid w:val="00737621"/>
    <w:rsid w:val="007941B1"/>
    <w:rsid w:val="007E502C"/>
    <w:rsid w:val="007F22A7"/>
    <w:rsid w:val="008254F0"/>
    <w:rsid w:val="008A1523"/>
    <w:rsid w:val="009568A3"/>
    <w:rsid w:val="009A08C5"/>
    <w:rsid w:val="009A2154"/>
    <w:rsid w:val="00A56865"/>
    <w:rsid w:val="00AA064C"/>
    <w:rsid w:val="00AF5A1B"/>
    <w:rsid w:val="00B2790C"/>
    <w:rsid w:val="00B922B1"/>
    <w:rsid w:val="00C06B49"/>
    <w:rsid w:val="00C44A00"/>
    <w:rsid w:val="00CF6EA1"/>
    <w:rsid w:val="00E80433"/>
    <w:rsid w:val="00EA26EF"/>
    <w:rsid w:val="00EB0C3E"/>
    <w:rsid w:val="00EB4A7A"/>
    <w:rsid w:val="00ED6E29"/>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6595"/>
  <w15:chartTrackingRefBased/>
  <w15:docId w15:val="{655FE68B-8719-4DF6-9B73-F97B4FB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154"/>
    <w:pPr>
      <w:widowControl w:val="0"/>
      <w:spacing w:after="0" w:line="240" w:lineRule="auto"/>
    </w:pPr>
    <w:rPr>
      <w:kern w:val="0"/>
      <w14:ligatures w14:val="none"/>
    </w:rPr>
  </w:style>
  <w:style w:type="paragraph" w:styleId="Heading1">
    <w:name w:val="heading 1"/>
    <w:basedOn w:val="Normal"/>
    <w:next w:val="Normal"/>
    <w:link w:val="Heading1Char"/>
    <w:uiPriority w:val="9"/>
    <w:qFormat/>
    <w:rsid w:val="009A2154"/>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9A2154"/>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A2154"/>
    <w:pPr>
      <w:keepNext/>
      <w:keepLines/>
      <w:widowControl/>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A2154"/>
    <w:pPr>
      <w:keepNext/>
      <w:keepLines/>
      <w:widowControl/>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A2154"/>
    <w:pPr>
      <w:keepNext/>
      <w:keepLines/>
      <w:widowControl/>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A2154"/>
    <w:pPr>
      <w:keepNext/>
      <w:keepLines/>
      <w:widowControl/>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A2154"/>
    <w:pPr>
      <w:keepNext/>
      <w:keepLines/>
      <w:widowControl/>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A2154"/>
    <w:pPr>
      <w:keepNext/>
      <w:keepLines/>
      <w:widowControl/>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A2154"/>
    <w:pPr>
      <w:keepNext/>
      <w:keepLines/>
      <w:widowControl/>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9A2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54"/>
    <w:rPr>
      <w:rFonts w:eastAsiaTheme="majorEastAsia" w:cstheme="majorBidi"/>
      <w:color w:val="272727" w:themeColor="text1" w:themeTint="D8"/>
    </w:rPr>
  </w:style>
  <w:style w:type="paragraph" w:styleId="Title">
    <w:name w:val="Title"/>
    <w:basedOn w:val="Normal"/>
    <w:next w:val="Normal"/>
    <w:link w:val="TitleChar"/>
    <w:uiPriority w:val="10"/>
    <w:qFormat/>
    <w:rsid w:val="009A215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A2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54"/>
    <w:pPr>
      <w:widowControl/>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A2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54"/>
    <w:pPr>
      <w:widowControl/>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A2154"/>
    <w:rPr>
      <w:i/>
      <w:iCs/>
      <w:color w:val="404040" w:themeColor="text1" w:themeTint="BF"/>
    </w:rPr>
  </w:style>
  <w:style w:type="paragraph" w:styleId="ListParagraph">
    <w:name w:val="List Paragraph"/>
    <w:basedOn w:val="Normal"/>
    <w:uiPriority w:val="34"/>
    <w:qFormat/>
    <w:rsid w:val="009A2154"/>
    <w:pPr>
      <w:widowControl/>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9A2154"/>
    <w:rPr>
      <w:i/>
      <w:iCs/>
      <w:color w:val="0F4761" w:themeColor="accent1" w:themeShade="BF"/>
    </w:rPr>
  </w:style>
  <w:style w:type="paragraph" w:styleId="IntenseQuote">
    <w:name w:val="Intense Quote"/>
    <w:basedOn w:val="Normal"/>
    <w:next w:val="Normal"/>
    <w:link w:val="IntenseQuoteChar"/>
    <w:uiPriority w:val="30"/>
    <w:qFormat/>
    <w:rsid w:val="009A2154"/>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A2154"/>
    <w:rPr>
      <w:i/>
      <w:iCs/>
      <w:color w:val="0F4761" w:themeColor="accent1" w:themeShade="BF"/>
    </w:rPr>
  </w:style>
  <w:style w:type="character" w:styleId="IntenseReference">
    <w:name w:val="Intense Reference"/>
    <w:basedOn w:val="DefaultParagraphFont"/>
    <w:uiPriority w:val="32"/>
    <w:qFormat/>
    <w:rsid w:val="009A2154"/>
    <w:rPr>
      <w:b/>
      <w:bCs/>
      <w:smallCaps/>
      <w:color w:val="0F4761" w:themeColor="accent1" w:themeShade="BF"/>
      <w:spacing w:val="5"/>
    </w:rPr>
  </w:style>
  <w:style w:type="paragraph" w:styleId="BodyText">
    <w:name w:val="Body Text"/>
    <w:basedOn w:val="Normal"/>
    <w:link w:val="BodyTextChar"/>
    <w:uiPriority w:val="1"/>
    <w:qFormat/>
    <w:rsid w:val="009A2154"/>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2154"/>
    <w:rPr>
      <w:rFonts w:ascii="Times New Roman" w:eastAsia="Times New Roman" w:hAnsi="Times New Roman"/>
      <w:kern w:val="0"/>
      <w:sz w:val="24"/>
      <w:szCs w:val="24"/>
      <w14:ligatures w14:val="none"/>
    </w:rPr>
  </w:style>
  <w:style w:type="table" w:customStyle="1" w:styleId="TableGrid1">
    <w:name w:val="Table Grid1"/>
    <w:basedOn w:val="TableNormal"/>
    <w:next w:val="TableGrid"/>
    <w:uiPriority w:val="59"/>
    <w:rsid w:val="00737621"/>
    <w:pPr>
      <w:widowControl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6EA1"/>
    <w:pPr>
      <w:spacing w:after="0" w:line="240" w:lineRule="auto"/>
    </w:pPr>
    <w:rPr>
      <w:kern w:val="0"/>
      <w14:ligatures w14:val="none"/>
    </w:rPr>
  </w:style>
  <w:style w:type="character" w:styleId="CommentReference">
    <w:name w:val="annotation reference"/>
    <w:basedOn w:val="DefaultParagraphFont"/>
    <w:uiPriority w:val="99"/>
    <w:semiHidden/>
    <w:unhideWhenUsed/>
    <w:rsid w:val="00C06B49"/>
    <w:rPr>
      <w:sz w:val="16"/>
      <w:szCs w:val="16"/>
    </w:rPr>
  </w:style>
  <w:style w:type="paragraph" w:styleId="CommentText">
    <w:name w:val="annotation text"/>
    <w:basedOn w:val="Normal"/>
    <w:link w:val="CommentTextChar"/>
    <w:uiPriority w:val="99"/>
    <w:unhideWhenUsed/>
    <w:rsid w:val="00C06B49"/>
    <w:rPr>
      <w:sz w:val="20"/>
      <w:szCs w:val="20"/>
    </w:rPr>
  </w:style>
  <w:style w:type="character" w:customStyle="1" w:styleId="CommentTextChar">
    <w:name w:val="Comment Text Char"/>
    <w:basedOn w:val="DefaultParagraphFont"/>
    <w:link w:val="CommentText"/>
    <w:uiPriority w:val="99"/>
    <w:rsid w:val="00C06B4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06B49"/>
    <w:rPr>
      <w:b/>
      <w:bCs/>
    </w:rPr>
  </w:style>
  <w:style w:type="character" w:customStyle="1" w:styleId="CommentSubjectChar">
    <w:name w:val="Comment Subject Char"/>
    <w:basedOn w:val="CommentTextChar"/>
    <w:link w:val="CommentSubject"/>
    <w:uiPriority w:val="99"/>
    <w:semiHidden/>
    <w:rsid w:val="00C06B4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192470">
      <w:bodyDiv w:val="1"/>
      <w:marLeft w:val="0"/>
      <w:marRight w:val="0"/>
      <w:marTop w:val="0"/>
      <w:marBottom w:val="0"/>
      <w:divBdr>
        <w:top w:val="none" w:sz="0" w:space="0" w:color="auto"/>
        <w:left w:val="none" w:sz="0" w:space="0" w:color="auto"/>
        <w:bottom w:val="none" w:sz="0" w:space="0" w:color="auto"/>
        <w:right w:val="none" w:sz="0" w:space="0" w:color="auto"/>
      </w:divBdr>
    </w:div>
    <w:div w:id="13884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8/08/relationships/commentsExtensible" Target="commentsExtensible.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chart" Target="charts/chart5.xml"/><Relationship Id="rId20"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cdnradmin\data\Bonneau\Userdata\SchmidtE\2025\2025%20juv%20shad\santee%20accord%20juv%20shad%20report%20data%20202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cdnradmin\data\Bonneau\Userdata\SchmidtE\2025\2025%20juv%20shad\santee%20accord%20juv%20shad%20report%20data%20202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cdnradmin\data\Bonneau\Userdata\SchmidtE\2025\2025%20juv%20shad\santee%20accord%20juv%20shad%20report%20data%20202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'2024 most abundant Species Comp'!$B$4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'2024 most abundant Species Comp'!$A$5:$A$14</c:f>
              <c:strCache>
                <c:ptCount val="10"/>
                <c:pt idx="0">
                  <c:v>AMS</c:v>
                </c:pt>
                <c:pt idx="1">
                  <c:v>BCF</c:v>
                </c:pt>
                <c:pt idx="2">
                  <c:v>BLG</c:v>
                </c:pt>
                <c:pt idx="3">
                  <c:v>BLH</c:v>
                </c:pt>
                <c:pt idx="4">
                  <c:v>FCF</c:v>
                </c:pt>
                <c:pt idx="5">
                  <c:v>GZS</c:v>
                </c:pt>
                <c:pt idx="6">
                  <c:v>LMB</c:v>
                </c:pt>
                <c:pt idx="7">
                  <c:v>LNG</c:v>
                </c:pt>
                <c:pt idx="8">
                  <c:v>TFS</c:v>
                </c:pt>
                <c:pt idx="9">
                  <c:v>WTP</c:v>
                </c:pt>
              </c:strCache>
            </c:strRef>
          </c:cat>
          <c:val>
            <c:numRef>
              <c:f>'2024 most abundant Species Comp'!$B$5:$B$14</c:f>
              <c:numCache>
                <c:formatCode>General</c:formatCode>
                <c:ptCount val="10"/>
                <c:pt idx="0">
                  <c:v>1567</c:v>
                </c:pt>
                <c:pt idx="1">
                  <c:v>9</c:v>
                </c:pt>
                <c:pt idx="2">
                  <c:v>371</c:v>
                </c:pt>
                <c:pt idx="3">
                  <c:v>94</c:v>
                </c:pt>
                <c:pt idx="4">
                  <c:v>32</c:v>
                </c:pt>
                <c:pt idx="5">
                  <c:v>620</c:v>
                </c:pt>
                <c:pt idx="6">
                  <c:v>136</c:v>
                </c:pt>
                <c:pt idx="7">
                  <c:v>85</c:v>
                </c:pt>
                <c:pt idx="8">
                  <c:v>897</c:v>
                </c:pt>
                <c:pt idx="9">
                  <c:v>106</c:v>
                </c:pt>
              </c:numCache>
            </c:numRef>
          </c:val>
          <c:extLst>
            <c:ext xmlns:c16="http://schemas.microsoft.com/office/drawing/2014/chart" uri="{C3380CC4-5D6E-409C-BE32-E72D297353CC}">
              <c16:uniqueId val="{00000000-60A0-42CF-8E00-D370CEA36983}"/>
            </c:ext>
          </c:extLst>
        </c:ser>
        <c:dLbls>
          <c:dLblPos val="outEnd"/>
          <c:showLegendKey val="0"/>
          <c:showVal val="1"/>
          <c:showCatName val="0"/>
          <c:showSerName val="0"/>
          <c:showPercent val="0"/>
          <c:showBubbleSize val="0"/>
        </c:dLbls>
        <c:gapWidth val="219"/>
        <c:overlap val="-27"/>
        <c:axId val="820286848"/>
        <c:axId val="820287568"/>
      </c:barChart>
      <c:catAx>
        <c:axId val="82028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7568"/>
        <c:crosses val="autoZero"/>
        <c:auto val="1"/>
        <c:lblAlgn val="ctr"/>
        <c:lblOffset val="100"/>
        <c:noMultiLvlLbl val="0"/>
      </c:catAx>
      <c:valAx>
        <c:axId val="820287568"/>
        <c:scaling>
          <c:orientation val="minMax"/>
          <c:max val="17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6848"/>
        <c:crosses val="autoZero"/>
        <c:crossBetween val="between"/>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'2025 most abundant Species Comp'!$B$4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'2025 most abundant Species Comp'!$A$5:$A$14</c:f>
              <c:strCache>
                <c:ptCount val="10"/>
                <c:pt idx="0">
                  <c:v>AMS</c:v>
                </c:pt>
                <c:pt idx="1">
                  <c:v>BCF</c:v>
                </c:pt>
                <c:pt idx="2">
                  <c:v>BLG</c:v>
                </c:pt>
                <c:pt idx="3">
                  <c:v>BLH</c:v>
                </c:pt>
                <c:pt idx="4">
                  <c:v>FCF</c:v>
                </c:pt>
                <c:pt idx="5">
                  <c:v>GZS</c:v>
                </c:pt>
                <c:pt idx="6">
                  <c:v>LMB</c:v>
                </c:pt>
                <c:pt idx="7">
                  <c:v>LNG</c:v>
                </c:pt>
                <c:pt idx="8">
                  <c:v>TFS</c:v>
                </c:pt>
                <c:pt idx="9">
                  <c:v>WTP</c:v>
                </c:pt>
              </c:strCache>
            </c:strRef>
          </c:cat>
          <c:val>
            <c:numRef>
              <c:f>'2025 most abundant Species Comp'!$B$5:$B$14</c:f>
              <c:numCache>
                <c:formatCode>General</c:formatCode>
                <c:ptCount val="10"/>
                <c:pt idx="0">
                  <c:v>249</c:v>
                </c:pt>
                <c:pt idx="1">
                  <c:v>13</c:v>
                </c:pt>
                <c:pt idx="2">
                  <c:v>84</c:v>
                </c:pt>
                <c:pt idx="3">
                  <c:v>76</c:v>
                </c:pt>
                <c:pt idx="4">
                  <c:v>13</c:v>
                </c:pt>
                <c:pt idx="5">
                  <c:v>696</c:v>
                </c:pt>
                <c:pt idx="6">
                  <c:v>88</c:v>
                </c:pt>
                <c:pt idx="7">
                  <c:v>313</c:v>
                </c:pt>
                <c:pt idx="8">
                  <c:v>370</c:v>
                </c:pt>
                <c:pt idx="9">
                  <c:v>92</c:v>
                </c:pt>
              </c:numCache>
            </c:numRef>
          </c:val>
          <c:extLst>
            <c:ext xmlns:c16="http://schemas.microsoft.com/office/drawing/2014/chart" uri="{C3380CC4-5D6E-409C-BE32-E72D297353CC}">
              <c16:uniqueId val="{00000000-8569-4FED-90A0-94DBAADA87F6}"/>
            </c:ext>
          </c:extLst>
        </c:ser>
        <c:dLbls>
          <c:dLblPos val="outEnd"/>
          <c:showLegendKey val="0"/>
          <c:showVal val="1"/>
          <c:showCatName val="0"/>
          <c:showSerName val="0"/>
          <c:showPercent val="0"/>
          <c:showBubbleSize val="0"/>
        </c:dLbls>
        <c:gapWidth val="219"/>
        <c:overlap val="-27"/>
        <c:axId val="820286848"/>
        <c:axId val="820287568"/>
      </c:barChart>
      <c:catAx>
        <c:axId val="82028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7568"/>
        <c:crosses val="autoZero"/>
        <c:auto val="1"/>
        <c:lblAlgn val="ctr"/>
        <c:lblOffset val="100"/>
        <c:noMultiLvlLbl val="0"/>
      </c:catAx>
      <c:valAx>
        <c:axId val="820287568"/>
        <c:scaling>
          <c:orientation val="minMax"/>
          <c:max val="8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6848"/>
        <c:crosses val="autoZero"/>
        <c:crossBetween val="between"/>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'2024 CPUE Temp vs. DOY'!$K$4</c:f>
              <c:strCache>
                <c:ptCount val="1"/>
                <c:pt idx="0">
                  <c:v>Temperature</c:v>
                </c:pt>
              </c:strCache>
            </c:strRef>
          </c:tx>
          <c:spPr>
            <a:ln w="19050" cap="rnd">
              <a:solidFill>
                <a:srgbClr val="C00000"/>
              </a:solidFill>
              <a:round/>
            </a:ln>
            <a:effectLst/>
          </c:spPr>
          <c:marker>
            <c:symbol val="none"/>
          </c:marker>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DOY'!$K$5:$K$30</c:f>
              <c:numCache>
                <c:formatCode>General</c:formatCode>
                <c:ptCount val="26"/>
                <c:pt idx="0">
                  <c:v>27.8</c:v>
                </c:pt>
                <c:pt idx="1">
                  <c:v>29.9</c:v>
                </c:pt>
                <c:pt idx="2">
                  <c:v>29.3</c:v>
                </c:pt>
                <c:pt idx="3">
                  <c:v>27.9</c:v>
                </c:pt>
                <c:pt idx="4">
                  <c:v>27.3</c:v>
                </c:pt>
                <c:pt idx="5">
                  <c:v>27.5</c:v>
                </c:pt>
                <c:pt idx="6">
                  <c:v>26.4</c:v>
                </c:pt>
                <c:pt idx="7">
                  <c:v>24.05</c:v>
                </c:pt>
                <c:pt idx="8">
                  <c:v>20.2</c:v>
                </c:pt>
                <c:pt idx="9">
                  <c:v>19.649999999999999</c:v>
                </c:pt>
                <c:pt idx="10">
                  <c:v>0</c:v>
                </c:pt>
                <c:pt idx="11">
                  <c:v>0</c:v>
                </c:pt>
                <c:pt idx="12">
                  <c:v>0</c:v>
                </c:pt>
                <c:pt idx="13">
                  <c:v>0</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172B-4058-87C6-9437C3968475}"/>
            </c:ext>
          </c:extLst>
        </c:ser>
        <c:dLbls>
          <c:showLegendKey val="0"/>
          <c:showVal val="0"/>
          <c:showCatName val="0"/>
          <c:showSerName val="0"/>
          <c:showPercent val="0"/>
          <c:showBubbleSize val="0"/>
        </c:dLbls>
        <c:axId val="1092446208"/>
        <c:axId val="1092439008"/>
      </c:scatterChart>
      <c:scatterChart>
        <c:scatterStyle val="lineMarker"/>
        <c:varyColors val="0"/>
        <c:ser>
          <c:idx val="0"/>
          <c:order val="0"/>
          <c:tx>
            <c:strRef>
              <c:f>'2024 CPUE Temp vs. DOY'!$J$4</c:f>
              <c:strCache>
                <c:ptCount val="1"/>
                <c:pt idx="0">
                  <c:v>Catch rate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DOY'!$J$5:$J$30</c:f>
              <c:numCache>
                <c:formatCode>0.00</c:formatCode>
                <c:ptCount val="26"/>
                <c:pt idx="0">
                  <c:v>4.2952380952380951</c:v>
                </c:pt>
                <c:pt idx="1">
                  <c:v>3.2476190476190476</c:v>
                </c:pt>
                <c:pt idx="2">
                  <c:v>0.6</c:v>
                </c:pt>
                <c:pt idx="3">
                  <c:v>4.25</c:v>
                </c:pt>
                <c:pt idx="4">
                  <c:v>0.84761904761904761</c:v>
                </c:pt>
                <c:pt idx="5">
                  <c:v>0.56190476190476191</c:v>
                </c:pt>
                <c:pt idx="6">
                  <c:v>1.4857142857142858</c:v>
                </c:pt>
                <c:pt idx="7">
                  <c:v>0.97142857142857142</c:v>
                </c:pt>
                <c:pt idx="8">
                  <c:v>0.30476190476190479</c:v>
                </c:pt>
                <c:pt idx="9">
                  <c:v>0.35238095238095241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yVal>
          <c:smooth val="0"/>
          <c:extLst>
            <c:ext xmlns:c16="http://schemas.microsoft.com/office/drawing/2014/chart" uri="{C3380CC4-5D6E-409C-BE32-E72D297353CC}">
              <c16:uniqueId val="{00000002-172B-4058-87C6-9437C3968475}"/>
            </c:ext>
          </c:extLst>
        </c:ser>
        <c:dLbls>
          <c:showLegendKey val="0"/>
          <c:showVal val="0"/>
          <c:showCatName val="0"/>
          <c:showSerName val="0"/>
          <c:showPercent val="0"/>
          <c:showBubbleSize val="0"/>
        </c:dLbls>
        <c:axId val="1092075088"/>
        <c:axId val="1092072928"/>
      </c:scatterChart>
      <c:valAx>
        <c:axId val="1092446208"/>
        <c:scaling>
          <c:orientation val="minMax"/>
          <c:max val="310"/>
          <c:min val="1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39008"/>
        <c:crosses val="autoZero"/>
        <c:crossBetween val="midCat"/>
      </c:valAx>
      <c:valAx>
        <c:axId val="1092439008"/>
        <c:scaling>
          <c:orientation val="minMax"/>
          <c:max val="35"/>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Water Temperature</a:t>
                </a:r>
                <a:r>
                  <a:rPr lang="en-US" baseline="0"/>
                  <a: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46208"/>
        <c:crosses val="autoZero"/>
        <c:crossBetween val="midCat"/>
      </c:valAx>
      <c:valAx>
        <c:axId val="1092072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Catch</a:t>
                </a:r>
                <a:r>
                  <a:rPr lang="en-US" baseline="0"/>
                  <a:t> Rate (AMS/Minutes)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075088"/>
        <c:crosses val="max"/>
        <c:crossBetween val="midCat"/>
      </c:valAx>
      <c:valAx>
        <c:axId val="1092075088"/>
        <c:scaling>
          <c:orientation val="minMax"/>
        </c:scaling>
        <c:delete val="1"/>
        <c:axPos val="b"/>
        <c:numFmt formatCode="General" sourceLinked="1"/>
        <c:majorTickMark val="out"/>
        <c:minorTickMark val="none"/>
        <c:tickLblPos val="nextTo"/>
        <c:crossAx val="109207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'2025 CPUE Temp vs. DOY'!$K$4</c:f>
              <c:strCache>
                <c:ptCount val="1"/>
                <c:pt idx="0">
                  <c:v>Temperature</c:v>
                </c:pt>
              </c:strCache>
            </c:strRef>
          </c:tx>
          <c:spPr>
            <a:ln w="19050" cap="rnd">
              <a:solidFill>
                <a:srgbClr val="C00000"/>
              </a:solidFill>
              <a:round/>
            </a:ln>
            <a:effectLst/>
          </c:spPr>
          <c:marker>
            <c:symbol val="none"/>
          </c:marker>
          <c:xVal>
            <c:numRef>
              <c:f>'2025 CPUE Temp vs. DOY'!$I$5:$I$30</c:f>
              <c:numCache>
                <c:formatCode>General</c:formatCode>
                <c:ptCount val="26"/>
                <c:pt idx="0">
                  <c:v>153</c:v>
                </c:pt>
                <c:pt idx="1">
                  <c:v>167</c:v>
                </c:pt>
                <c:pt idx="2">
                  <c:v>189</c:v>
                </c:pt>
                <c:pt idx="3">
                  <c:v>206</c:v>
                </c:pt>
                <c:pt idx="4">
                  <c:v>216</c:v>
                </c:pt>
                <c:pt idx="5">
                  <c:v>225</c:v>
                </c:pt>
                <c:pt idx="6">
                  <c:v>253</c:v>
                </c:pt>
                <c:pt idx="7">
                  <c:v>267</c:v>
                </c:pt>
              </c:numCache>
            </c:numRef>
          </c:xVal>
          <c:yVal>
            <c:numRef>
              <c:f>'2025 CPUE Temp vs. DOY'!$K$5:$K$30</c:f>
              <c:numCache>
                <c:formatCode>General</c:formatCode>
                <c:ptCount val="26"/>
                <c:pt idx="0">
                  <c:v>21.6</c:v>
                </c:pt>
                <c:pt idx="1">
                  <c:v>25.6</c:v>
                </c:pt>
                <c:pt idx="2">
                  <c:v>0</c:v>
                </c:pt>
                <c:pt idx="3">
                  <c:v>0</c:v>
                </c:pt>
                <c:pt idx="4">
                  <c:v>0</c:v>
                </c:pt>
                <c:pt idx="5">
                  <c:v>24</c:v>
                </c:pt>
                <c:pt idx="6">
                  <c:v>24.7</c:v>
                </c:pt>
                <c:pt idx="7">
                  <c:v>25.4</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44AF-413C-9F4B-FDC3EBC87B48}"/>
            </c:ext>
          </c:extLst>
        </c:ser>
        <c:dLbls>
          <c:showLegendKey val="0"/>
          <c:showVal val="0"/>
          <c:showCatName val="0"/>
          <c:showSerName val="0"/>
          <c:showPercent val="0"/>
          <c:showBubbleSize val="0"/>
        </c:dLbls>
        <c:axId val="1092446208"/>
        <c:axId val="1092439008"/>
      </c:scatterChart>
      <c:scatterChart>
        <c:scatterStyle val="lineMarker"/>
        <c:varyColors val="0"/>
        <c:ser>
          <c:idx val="0"/>
          <c:order val="0"/>
          <c:tx>
            <c:strRef>
              <c:f>'2025 CPUE Temp vs. DOY'!$J$4</c:f>
              <c:strCache>
                <c:ptCount val="1"/>
                <c:pt idx="0">
                  <c:v>Catch rate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'2025 CPUE Temp vs. DOY'!$I$5:$I$30</c:f>
              <c:numCache>
                <c:formatCode>General</c:formatCode>
                <c:ptCount val="26"/>
                <c:pt idx="0">
                  <c:v>153</c:v>
                </c:pt>
                <c:pt idx="1">
                  <c:v>167</c:v>
                </c:pt>
                <c:pt idx="2">
                  <c:v>189</c:v>
                </c:pt>
                <c:pt idx="3">
                  <c:v>206</c:v>
                </c:pt>
                <c:pt idx="4">
                  <c:v>216</c:v>
                </c:pt>
                <c:pt idx="5">
                  <c:v>225</c:v>
                </c:pt>
                <c:pt idx="6">
                  <c:v>253</c:v>
                </c:pt>
                <c:pt idx="7">
                  <c:v>267</c:v>
                </c:pt>
              </c:numCache>
            </c:numRef>
          </c:xVal>
          <c:yVal>
            <c:numRef>
              <c:f>'2025 CPUE Temp vs. DOY'!$J$5:$J$30</c:f>
              <c:numCache>
                <c:formatCode>0.00</c:formatCode>
                <c:ptCount val="26"/>
                <c:pt idx="0">
                  <c:v>9.5238095238095233E-2</c:v>
                </c:pt>
                <c:pt idx="1">
                  <c:v>0.24761904761904763</c:v>
                </c:pt>
                <c:pt idx="2">
                  <c:v>1.2647964974866224</c:v>
                </c:pt>
                <c:pt idx="3">
                  <c:v>0</c:v>
                </c:pt>
                <c:pt idx="4">
                  <c:v>0</c:v>
                </c:pt>
                <c:pt idx="5">
                  <c:v>0.40952380952380951</c:v>
                </c:pt>
                <c:pt idx="6">
                  <c:v>0.26666666666666666</c:v>
                </c:pt>
                <c:pt idx="7">
                  <c:v>0.11428571428571428</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yVal>
          <c:smooth val="0"/>
          <c:extLst>
            <c:ext xmlns:c16="http://schemas.microsoft.com/office/drawing/2014/chart" uri="{C3380CC4-5D6E-409C-BE32-E72D297353CC}">
              <c16:uniqueId val="{00000002-44AF-413C-9F4B-FDC3EBC87B48}"/>
            </c:ext>
          </c:extLst>
        </c:ser>
        <c:dLbls>
          <c:showLegendKey val="0"/>
          <c:showVal val="0"/>
          <c:showCatName val="0"/>
          <c:showSerName val="0"/>
          <c:showPercent val="0"/>
          <c:showBubbleSize val="0"/>
        </c:dLbls>
        <c:axId val="1092075088"/>
        <c:axId val="1092072928"/>
      </c:scatterChart>
      <c:valAx>
        <c:axId val="1092446208"/>
        <c:scaling>
          <c:orientation val="minMax"/>
          <c:max val="300"/>
          <c:min val="1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39008"/>
        <c:crosses val="autoZero"/>
        <c:crossBetween val="midCat"/>
      </c:valAx>
      <c:valAx>
        <c:axId val="1092439008"/>
        <c:scaling>
          <c:orientation val="minMax"/>
          <c:max val="35"/>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Water Temperature</a:t>
                </a:r>
                <a:r>
                  <a:rPr lang="en-US" baseline="0"/>
                  <a: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46208"/>
        <c:crosses val="autoZero"/>
        <c:crossBetween val="midCat"/>
      </c:valAx>
      <c:valAx>
        <c:axId val="1092072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Catch</a:t>
                </a:r>
                <a:r>
                  <a:rPr lang="en-US" baseline="0"/>
                  <a:t> Rate (AMS/Minutes)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075088"/>
        <c:crosses val="max"/>
        <c:crossBetween val="midCat"/>
      </c:valAx>
      <c:valAx>
        <c:axId val="1092075088"/>
        <c:scaling>
          <c:orientation val="minMax"/>
        </c:scaling>
        <c:delete val="1"/>
        <c:axPos val="b"/>
        <c:numFmt formatCode="General" sourceLinked="1"/>
        <c:majorTickMark val="out"/>
        <c:minorTickMark val="none"/>
        <c:tickLblPos val="nextTo"/>
        <c:crossAx val="109207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'2019-2024 catch rates'!$B$1</c:f>
              <c:strCache>
                <c:ptCount val="1"/>
                <c:pt idx="0">
                  <c:v># AMS Collected</c:v>
                </c:pt>
              </c:strCache>
            </c:strRef>
          </c:tx>
          <c:spPr>
            <a:solidFill>
              <a:schemeClr val="tx1"/>
            </a:solidFill>
            <a:ln>
              <a:noFill/>
            </a:ln>
            <a:effectLst/>
          </c:spPr>
          <c:invertIfNegative val="0"/>
          <c:val>
            <c:numRef>
              <c:f>'2019-2024 catch rates'!$B$2:$B$17</c:f>
              <c:numCache>
                <c:formatCode>#,##0</c:formatCode>
                <c:ptCount val="16"/>
                <c:pt idx="0">
                  <c:v>1778</c:v>
                </c:pt>
                <c:pt idx="1">
                  <c:v>2832</c:v>
                </c:pt>
                <c:pt idx="2">
                  <c:v>3124</c:v>
                </c:pt>
                <c:pt idx="3">
                  <c:v>2196</c:v>
                </c:pt>
                <c:pt idx="4">
                  <c:v>2222</c:v>
                </c:pt>
                <c:pt idx="5">
                  <c:v>2962</c:v>
                </c:pt>
                <c:pt idx="6">
                  <c:v>2288</c:v>
                </c:pt>
                <c:pt idx="7" formatCode="General">
                  <c:v>909</c:v>
                </c:pt>
                <c:pt idx="8">
                  <c:v>1882</c:v>
                </c:pt>
                <c:pt idx="9">
                  <c:v>2075</c:v>
                </c:pt>
                <c:pt idx="10">
                  <c:v>1091</c:v>
                </c:pt>
                <c:pt idx="11" formatCode="General">
                  <c:v>779</c:v>
                </c:pt>
                <c:pt idx="12">
                  <c:v>2844</c:v>
                </c:pt>
                <c:pt idx="13">
                  <c:v>2284</c:v>
                </c:pt>
                <c:pt idx="14">
                  <c:v>1492</c:v>
                </c:pt>
                <c:pt idx="15">
                  <c:v>1567</c:v>
                </c:pt>
              </c:numCache>
            </c:numRef>
          </c:val>
          <c:extLst>
            <c:ext xmlns:c16="http://schemas.microsoft.com/office/drawing/2014/chart" uri="{C3380CC4-5D6E-409C-BE32-E72D297353CC}">
              <c16:uniqueId val="{00000000-C905-4B91-A102-2103BC7A361A}"/>
            </c:ext>
          </c:extLst>
        </c:ser>
        <c:dLbls>
          <c:showLegendKey val="0"/>
          <c:showVal val="0"/>
          <c:showCatName val="0"/>
          <c:showSerName val="0"/>
          <c:showPercent val="0"/>
          <c:showBubbleSize val="0"/>
        </c:dLbls>
        <c:gapWidth val="219"/>
        <c:overlap val="-27"/>
        <c:axId val="933530408"/>
        <c:axId val="933530048"/>
      </c:barChart>
      <c:lineChart>
        <c:grouping val="standard"/>
        <c:varyColors val="0"/>
        <c:ser>
          <c:idx val="2"/>
          <c:order val="1"/>
          <c:tx>
            <c:strRef>
              <c:f>'2019-2024 catch rates'!$C$1</c:f>
              <c:strCache>
                <c:ptCount val="1"/>
                <c:pt idx="0">
                  <c:v>Effort (s)</c:v>
                </c:pt>
              </c:strCache>
            </c:strRef>
          </c:tx>
          <c:spPr>
            <a:ln w="28575" cap="rnd">
              <a:solidFill>
                <a:srgbClr val="FF0000"/>
              </a:solidFill>
              <a:round/>
            </a:ln>
            <a:effectLst/>
          </c:spPr>
          <c:marker>
            <c:symbol val="none"/>
          </c:marker>
          <c:cat>
            <c:numRef>
              <c:f>'2019-2024 catch rates'!$A$2:$A$17</c:f>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f>'2019-2024 catch rates'!$C$2:$C$17</c:f>
              <c:numCache>
                <c:formatCode>#,##0</c:formatCode>
                <c:ptCount val="16"/>
                <c:pt idx="0">
                  <c:v>122935</c:v>
                </c:pt>
                <c:pt idx="1">
                  <c:v>157766</c:v>
                </c:pt>
                <c:pt idx="2">
                  <c:v>142200</c:v>
                </c:pt>
                <c:pt idx="3">
                  <c:v>165600</c:v>
                </c:pt>
                <c:pt idx="4">
                  <c:v>159600</c:v>
                </c:pt>
                <c:pt idx="5">
                  <c:v>162900</c:v>
                </c:pt>
                <c:pt idx="6">
                  <c:v>112300</c:v>
                </c:pt>
                <c:pt idx="7">
                  <c:v>88200</c:v>
                </c:pt>
                <c:pt idx="8">
                  <c:v>132450</c:v>
                </c:pt>
                <c:pt idx="9">
                  <c:v>140460</c:v>
                </c:pt>
                <c:pt idx="10">
                  <c:v>109470</c:v>
                </c:pt>
                <c:pt idx="11">
                  <c:v>113825</c:v>
                </c:pt>
                <c:pt idx="12">
                  <c:v>146345</c:v>
                </c:pt>
                <c:pt idx="13">
                  <c:v>140165</c:v>
                </c:pt>
                <c:pt idx="14">
                  <c:v>142200</c:v>
                </c:pt>
                <c:pt idx="15">
                  <c:v>58500</c:v>
                </c:pt>
              </c:numCache>
            </c:numRef>
          </c:val>
          <c:smooth val="0"/>
          <c:extLst>
            <c:ext xmlns:c16="http://schemas.microsoft.com/office/drawing/2014/chart" uri="{C3380CC4-5D6E-409C-BE32-E72D297353CC}">
              <c16:uniqueId val="{00000001-C905-4B91-A102-2103BC7A361A}"/>
            </c:ext>
          </c:extLst>
        </c:ser>
        <c:dLbls>
          <c:showLegendKey val="0"/>
          <c:showVal val="0"/>
          <c:showCatName val="0"/>
          <c:showSerName val="0"/>
          <c:showPercent val="0"/>
          <c:showBubbleSize val="0"/>
        </c:dLbls>
        <c:marker val="1"/>
        <c:smooth val="0"/>
        <c:axId val="933495848"/>
        <c:axId val="933496208"/>
        <c:extLst>
          <c:ext xmlns:c15="http://schemas.microsoft.com/office/drawing/2012/chart" uri="{02D57815-91ED-43cb-92C2-25804820EDAC}">
            <c15:filteredLineSeries>
              <c15:ser>
                <c:idx val="0"/>
                <c:order val="2"/>
                <c:tx>
                  <c:strRef>
                    <c:extLst>
                      <c:ext uri="{02D57815-91ED-43cb-92C2-25804820EDAC}">
                        <c15:formulaRef>
                          <c15:sqref>'2019-2024 catch rates'!$A$1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val>
                <c:smooth val="0"/>
                <c:extLst>
                  <c:ext xmlns:c16="http://schemas.microsoft.com/office/drawing/2014/chart" uri="{C3380CC4-5D6E-409C-BE32-E72D297353CC}">
                    <c16:uniqueId val="{00000002-C905-4B91-A102-2103BC7A361A}"/>
                  </c:ext>
                </c:extLst>
              </c15:ser>
            </c15:filteredLineSeries>
          </c:ext>
        </c:extLst>
      </c:lineChart>
      <c:catAx>
        <c:axId val="9334958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6208"/>
        <c:crosses val="autoZero"/>
        <c:auto val="0"/>
        <c:lblAlgn val="ctr"/>
        <c:lblOffset val="100"/>
        <c:tickLblSkip val="1"/>
        <c:noMultiLvlLbl val="0"/>
      </c:catAx>
      <c:valAx>
        <c:axId val="9334962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Effort</a:t>
                </a:r>
                <a:r>
                  <a:rPr lang="en-US" baseline="0">
                    <a:latin typeface="Times New Roman" panose="02020603050405020304" pitchFamily="18" charset="0"/>
                    <a:cs typeface="Times New Roman" panose="02020603050405020304" pitchFamily="18" charset="0"/>
                  </a:rPr>
                  <a:t> (s)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5848"/>
        <c:crossesAt val="1"/>
        <c:crossBetween val="between"/>
      </c:valAx>
      <c:valAx>
        <c:axId val="933530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 AMS Collected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530408"/>
        <c:crosses val="max"/>
        <c:crossBetween val="between"/>
      </c:valAx>
      <c:catAx>
        <c:axId val="933530408"/>
        <c:scaling>
          <c:orientation val="minMax"/>
        </c:scaling>
        <c:delete val="1"/>
        <c:axPos val="b"/>
        <c:majorTickMark val="out"/>
        <c:minorTickMark val="none"/>
        <c:tickLblPos val="nextTo"/>
        <c:crossAx val="933530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'2019-2025 catch rates'!$B$1</c:f>
              <c:strCache>
                <c:ptCount val="1"/>
                <c:pt idx="0">
                  <c:v># AMS Collected</c:v>
                </c:pt>
              </c:strCache>
            </c:strRef>
          </c:tx>
          <c:spPr>
            <a:solidFill>
              <a:schemeClr val="tx1"/>
            </a:solidFill>
            <a:ln>
              <a:noFill/>
            </a:ln>
            <a:effectLst/>
          </c:spPr>
          <c:invertIfNegative val="0"/>
          <c:val>
            <c:numRef>
              <c:f>'2019-2025 catch rates'!$B$2:$B$18</c:f>
              <c:numCache>
                <c:formatCode>#,##0</c:formatCode>
                <c:ptCount val="17"/>
                <c:pt idx="0">
                  <c:v>1778</c:v>
                </c:pt>
                <c:pt idx="1">
                  <c:v>2832</c:v>
                </c:pt>
                <c:pt idx="2">
                  <c:v>3124</c:v>
                </c:pt>
                <c:pt idx="3">
                  <c:v>2196</c:v>
                </c:pt>
                <c:pt idx="4">
                  <c:v>2222</c:v>
                </c:pt>
                <c:pt idx="5">
                  <c:v>2962</c:v>
                </c:pt>
                <c:pt idx="6">
                  <c:v>2288</c:v>
                </c:pt>
                <c:pt idx="7" formatCode="General">
                  <c:v>909</c:v>
                </c:pt>
                <c:pt idx="8">
                  <c:v>1882</c:v>
                </c:pt>
                <c:pt idx="9">
                  <c:v>2075</c:v>
                </c:pt>
                <c:pt idx="10">
                  <c:v>1091</c:v>
                </c:pt>
                <c:pt idx="11" formatCode="General">
                  <c:v>779</c:v>
                </c:pt>
                <c:pt idx="12">
                  <c:v>2844</c:v>
                </c:pt>
                <c:pt idx="13">
                  <c:v>2284</c:v>
                </c:pt>
                <c:pt idx="14">
                  <c:v>1492</c:v>
                </c:pt>
                <c:pt idx="15">
                  <c:v>1567</c:v>
                </c:pt>
                <c:pt idx="16">
                  <c:v>249</c:v>
                </c:pt>
              </c:numCache>
            </c:numRef>
          </c:val>
          <c:extLst>
            <c:ext xmlns:c16="http://schemas.microsoft.com/office/drawing/2014/chart" uri="{C3380CC4-5D6E-409C-BE32-E72D297353CC}">
              <c16:uniqueId val="{00000000-980D-4718-A4C9-09CB69C1CECD}"/>
            </c:ext>
          </c:extLst>
        </c:ser>
        <c:dLbls>
          <c:showLegendKey val="0"/>
          <c:showVal val="0"/>
          <c:showCatName val="0"/>
          <c:showSerName val="0"/>
          <c:showPercent val="0"/>
          <c:showBubbleSize val="0"/>
        </c:dLbls>
        <c:gapWidth val="219"/>
        <c:overlap val="-27"/>
        <c:axId val="933530408"/>
        <c:axId val="933530048"/>
      </c:barChart>
      <c:lineChart>
        <c:grouping val="standard"/>
        <c:varyColors val="0"/>
        <c:ser>
          <c:idx val="2"/>
          <c:order val="1"/>
          <c:tx>
            <c:strRef>
              <c:f>'2019-2025 catch rates'!$C$1</c:f>
              <c:strCache>
                <c:ptCount val="1"/>
                <c:pt idx="0">
                  <c:v>Effort (s)</c:v>
                </c:pt>
              </c:strCache>
            </c:strRef>
          </c:tx>
          <c:spPr>
            <a:ln w="28575" cap="rnd">
              <a:solidFill>
                <a:srgbClr val="FF0000"/>
              </a:solidFill>
              <a:round/>
            </a:ln>
            <a:effectLst/>
          </c:spPr>
          <c:marker>
            <c:symbol val="none"/>
          </c:marker>
          <c:cat>
            <c:numRef>
              <c:f>'2019-2025 catch rates'!$A$2:$A$18</c:f>
              <c:numCache>
                <c:formatCode>General</c:formatCode>
                <c:ptCount val="17"/>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pt idx="16">
                  <c:v>2025</c:v>
                </c:pt>
              </c:numCache>
            </c:numRef>
          </c:cat>
          <c:val>
            <c:numRef>
              <c:f>'2019-2025 catch rates'!$C$2:$C$18</c:f>
              <c:numCache>
                <c:formatCode>#,##0</c:formatCode>
                <c:ptCount val="17"/>
                <c:pt idx="0">
                  <c:v>122935</c:v>
                </c:pt>
                <c:pt idx="1">
                  <c:v>157766</c:v>
                </c:pt>
                <c:pt idx="2">
                  <c:v>142200</c:v>
                </c:pt>
                <c:pt idx="3">
                  <c:v>165600</c:v>
                </c:pt>
                <c:pt idx="4">
                  <c:v>159600</c:v>
                </c:pt>
                <c:pt idx="5">
                  <c:v>162900</c:v>
                </c:pt>
                <c:pt idx="6">
                  <c:v>112300</c:v>
                </c:pt>
                <c:pt idx="7">
                  <c:v>88200</c:v>
                </c:pt>
                <c:pt idx="8">
                  <c:v>132450</c:v>
                </c:pt>
                <c:pt idx="9">
                  <c:v>140460</c:v>
                </c:pt>
                <c:pt idx="10">
                  <c:v>109470</c:v>
                </c:pt>
                <c:pt idx="11">
                  <c:v>113825</c:v>
                </c:pt>
                <c:pt idx="12">
                  <c:v>146345</c:v>
                </c:pt>
                <c:pt idx="13">
                  <c:v>140165</c:v>
                </c:pt>
                <c:pt idx="14">
                  <c:v>142200</c:v>
                </c:pt>
                <c:pt idx="15">
                  <c:v>58500</c:v>
                </c:pt>
                <c:pt idx="16">
                  <c:v>37667</c:v>
                </c:pt>
              </c:numCache>
            </c:numRef>
          </c:val>
          <c:smooth val="0"/>
          <c:extLst>
            <c:ext xmlns:c16="http://schemas.microsoft.com/office/drawing/2014/chart" uri="{C3380CC4-5D6E-409C-BE32-E72D297353CC}">
              <c16:uniqueId val="{00000001-980D-4718-A4C9-09CB69C1CECD}"/>
            </c:ext>
          </c:extLst>
        </c:ser>
        <c:dLbls>
          <c:showLegendKey val="0"/>
          <c:showVal val="0"/>
          <c:showCatName val="0"/>
          <c:showSerName val="0"/>
          <c:showPercent val="0"/>
          <c:showBubbleSize val="0"/>
        </c:dLbls>
        <c:marker val="1"/>
        <c:smooth val="0"/>
        <c:axId val="933495848"/>
        <c:axId val="933496208"/>
        <c:extLst>
          <c:ext xmlns:c15="http://schemas.microsoft.com/office/drawing/2012/chart" uri="{02D57815-91ED-43cb-92C2-25804820EDAC}">
            <c15:filteredLineSeries>
              <c15:ser>
                <c:idx val="0"/>
                <c:order val="2"/>
                <c:tx>
                  <c:strRef>
                    <c:extLst>
                      <c:ext uri="{02D57815-91ED-43cb-92C2-25804820EDAC}">
                        <c15:formulaRef>
                          <c15:sqref>'2019-2025 catch rates'!$A$1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'2019-2025 catch rates'!$A$2:$A$18</c15:sqref>
                        </c15:formulaRef>
                      </c:ext>
                    </c:extLst>
                    <c:numCache>
                      <c:formatCode>General</c:formatCode>
                      <c:ptCount val="17"/>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pt idx="16">
                        <c:v>2025</c:v>
                      </c:pt>
                    </c:numCache>
                  </c:numRef>
                </c:cat>
                <c:val>
                  <c:numRef>
                    <c:extLst>
                      <c:ext uri="{02D57815-91ED-43cb-92C2-25804820EDAC}">
                        <c15:formulaRef>
                          <c15:sqref>'2019-2025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val>
                <c:smooth val="0"/>
                <c:extLst>
                  <c:ext xmlns:c16="http://schemas.microsoft.com/office/drawing/2014/chart" uri="{C3380CC4-5D6E-409C-BE32-E72D297353CC}">
                    <c16:uniqueId val="{00000002-980D-4718-A4C9-09CB69C1CECD}"/>
                  </c:ext>
                </c:extLst>
              </c15:ser>
            </c15:filteredLineSeries>
          </c:ext>
        </c:extLst>
      </c:lineChart>
      <c:catAx>
        <c:axId val="9334958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6208"/>
        <c:crosses val="autoZero"/>
        <c:auto val="0"/>
        <c:lblAlgn val="ctr"/>
        <c:lblOffset val="100"/>
        <c:tickLblSkip val="1"/>
        <c:noMultiLvlLbl val="0"/>
      </c:catAx>
      <c:valAx>
        <c:axId val="9334962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Effort</a:t>
                </a:r>
                <a:r>
                  <a:rPr lang="en-US" baseline="0">
                    <a:latin typeface="Times New Roman" panose="02020603050405020304" pitchFamily="18" charset="0"/>
                    <a:cs typeface="Times New Roman" panose="02020603050405020304" pitchFamily="18" charset="0"/>
                  </a:rPr>
                  <a:t> (s)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5848"/>
        <c:crossesAt val="1"/>
        <c:crossBetween val="between"/>
      </c:valAx>
      <c:valAx>
        <c:axId val="933530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 AMS Collected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530408"/>
        <c:crosses val="max"/>
        <c:crossBetween val="between"/>
      </c:valAx>
      <c:catAx>
        <c:axId val="933530408"/>
        <c:scaling>
          <c:orientation val="minMax"/>
        </c:scaling>
        <c:delete val="1"/>
        <c:axPos val="b"/>
        <c:majorTickMark val="out"/>
        <c:minorTickMark val="none"/>
        <c:tickLblPos val="nextTo"/>
        <c:crossAx val="933530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FF00"/>
            </a:solidFill>
            <a:ln>
              <a:noFill/>
            </a:ln>
            <a:effectLst/>
          </c:spPr>
          <c:invertIfNegative val="0"/>
          <c:dPt>
            <c:idx val="4"/>
            <c:invertIfNegative val="0"/>
            <c:bubble3D val="0"/>
            <c:spPr>
              <a:solidFill>
                <a:srgbClr val="00B050"/>
              </a:solidFill>
              <a:ln>
                <a:noFill/>
              </a:ln>
              <a:effectLst/>
            </c:spPr>
            <c:extLst>
              <c:ext xmlns:c16="http://schemas.microsoft.com/office/drawing/2014/chart" uri="{C3380CC4-5D6E-409C-BE32-E72D297353CC}">
                <c16:uniqueId val="{00000001-33B8-4C07-9A31-50AC137A6CF2}"/>
              </c:ext>
            </c:extLst>
          </c:dPt>
          <c:dPt>
            <c:idx val="5"/>
            <c:invertIfNegative val="0"/>
            <c:bubble3D val="0"/>
            <c:spPr>
              <a:solidFill>
                <a:srgbClr val="00B050"/>
              </a:solidFill>
              <a:ln>
                <a:noFill/>
              </a:ln>
              <a:effectLst/>
            </c:spPr>
            <c:extLst>
              <c:ext xmlns:c16="http://schemas.microsoft.com/office/drawing/2014/chart" uri="{C3380CC4-5D6E-409C-BE32-E72D297353CC}">
                <c16:uniqueId val="{00000003-33B8-4C07-9A31-50AC137A6CF2}"/>
              </c:ext>
            </c:extLst>
          </c:dPt>
          <c:dPt>
            <c:idx val="8"/>
            <c:invertIfNegative val="0"/>
            <c:bubble3D val="0"/>
            <c:spPr>
              <a:solidFill>
                <a:schemeClr val="accent1"/>
              </a:solidFill>
              <a:ln>
                <a:noFill/>
              </a:ln>
              <a:effectLst/>
            </c:spPr>
            <c:extLst>
              <c:ext xmlns:c16="http://schemas.microsoft.com/office/drawing/2014/chart" uri="{C3380CC4-5D6E-409C-BE32-E72D297353CC}">
                <c16:uniqueId val="{00000005-33B8-4C07-9A31-50AC137A6CF2}"/>
              </c:ext>
            </c:extLst>
          </c:dPt>
          <c:dPt>
            <c:idx val="9"/>
            <c:invertIfNegative val="0"/>
            <c:bubble3D val="0"/>
            <c:spPr>
              <a:solidFill>
                <a:schemeClr val="accent1"/>
              </a:solidFill>
              <a:ln>
                <a:noFill/>
              </a:ln>
              <a:effectLst/>
            </c:spPr>
            <c:extLst>
              <c:ext xmlns:c16="http://schemas.microsoft.com/office/drawing/2014/chart" uri="{C3380CC4-5D6E-409C-BE32-E72D297353CC}">
                <c16:uniqueId val="{00000007-33B8-4C07-9A31-50AC137A6CF2}"/>
              </c:ext>
            </c:extLst>
          </c:dPt>
          <c:dPt>
            <c:idx val="11"/>
            <c:invertIfNegative val="0"/>
            <c:bubble3D val="0"/>
            <c:spPr>
              <a:solidFill>
                <a:schemeClr val="accent2"/>
              </a:solidFill>
              <a:ln>
                <a:noFill/>
              </a:ln>
              <a:effectLst/>
            </c:spPr>
            <c:extLst>
              <c:ext xmlns:c16="http://schemas.microsoft.com/office/drawing/2014/chart" uri="{C3380CC4-5D6E-409C-BE32-E72D297353CC}">
                <c16:uniqueId val="{00000009-33B8-4C07-9A31-50AC137A6CF2}"/>
              </c:ext>
            </c:extLst>
          </c:dPt>
          <c:dPt>
            <c:idx val="12"/>
            <c:invertIfNegative val="0"/>
            <c:bubble3D val="0"/>
            <c:spPr>
              <a:solidFill>
                <a:schemeClr val="accent2"/>
              </a:solidFill>
              <a:ln>
                <a:noFill/>
              </a:ln>
              <a:effectLst/>
            </c:spPr>
            <c:extLst>
              <c:ext xmlns:c16="http://schemas.microsoft.com/office/drawing/2014/chart" uri="{C3380CC4-5D6E-409C-BE32-E72D297353CC}">
                <c16:uniqueId val="{0000000B-33B8-4C07-9A31-50AC137A6CF2}"/>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D-33B8-4C07-9A31-50AC137A6CF2}"/>
              </c:ext>
            </c:extLst>
          </c:dPt>
          <c:dPt>
            <c:idx val="14"/>
            <c:invertIfNegative val="0"/>
            <c:bubble3D val="0"/>
            <c:spPr>
              <a:solidFill>
                <a:srgbClr val="7030A0"/>
              </a:solidFill>
              <a:ln>
                <a:noFill/>
              </a:ln>
              <a:effectLst/>
            </c:spPr>
            <c:extLst>
              <c:ext xmlns:c16="http://schemas.microsoft.com/office/drawing/2014/chart" uri="{C3380CC4-5D6E-409C-BE32-E72D297353CC}">
                <c16:uniqueId val="{0000000F-33B8-4C07-9A31-50AC137A6CF2}"/>
              </c:ext>
            </c:extLst>
          </c:dPt>
          <c:dPt>
            <c:idx val="15"/>
            <c:invertIfNegative val="0"/>
            <c:bubble3D val="0"/>
            <c:spPr>
              <a:solidFill>
                <a:schemeClr val="accent5"/>
              </a:solidFill>
              <a:ln>
                <a:noFill/>
              </a:ln>
              <a:effectLst/>
            </c:spPr>
            <c:extLst>
              <c:ext xmlns:c16="http://schemas.microsoft.com/office/drawing/2014/chart" uri="{C3380CC4-5D6E-409C-BE32-E72D297353CC}">
                <c16:uniqueId val="{00000011-33B8-4C07-9A31-50AC137A6CF2}"/>
              </c:ext>
            </c:extLst>
          </c:dPt>
          <c:dPt>
            <c:idx val="16"/>
            <c:invertIfNegative val="0"/>
            <c:bubble3D val="0"/>
            <c:spPr>
              <a:solidFill>
                <a:schemeClr val="accent5"/>
              </a:solidFill>
              <a:ln>
                <a:noFill/>
              </a:ln>
              <a:effectLst/>
            </c:spPr>
            <c:extLst>
              <c:ext xmlns:c16="http://schemas.microsoft.com/office/drawing/2014/chart" uri="{C3380CC4-5D6E-409C-BE32-E72D297353CC}">
                <c16:uniqueId val="{00000013-33B8-4C07-9A31-50AC137A6CF2}"/>
              </c:ext>
            </c:extLst>
          </c:dPt>
          <c:cat>
            <c:multiLvlStrRef>
              <c:f>'2019-2024 Adult Monthly Santee'!$A$22:$B$41</c:f>
              <c:multiLvlStrCache>
                <c:ptCount val="20"/>
                <c:lvl>
                  <c:pt idx="0">
                    <c:v>Jan</c:v>
                  </c:pt>
                  <c:pt idx="1">
                    <c:v>Feb</c:v>
                  </c:pt>
                  <c:pt idx="2">
                    <c:v>Mar</c:v>
                  </c:pt>
                  <c:pt idx="3">
                    <c:v>Jan</c:v>
                  </c:pt>
                  <c:pt idx="4">
                    <c:v>Feb</c:v>
                  </c:pt>
                  <c:pt idx="5">
                    <c:v>Mar</c:v>
                  </c:pt>
                  <c:pt idx="6">
                    <c:v>Jan</c:v>
                  </c:pt>
                  <c:pt idx="7">
                    <c:v>Feb</c:v>
                  </c:pt>
                  <c:pt idx="8">
                    <c:v>Mar</c:v>
                  </c:pt>
                  <c:pt idx="9">
                    <c:v>April</c:v>
                  </c:pt>
                  <c:pt idx="10">
                    <c:v>Jan</c:v>
                  </c:pt>
                  <c:pt idx="11">
                    <c:v>Feb</c:v>
                  </c:pt>
                  <c:pt idx="12">
                    <c:v>Mar</c:v>
                  </c:pt>
                  <c:pt idx="13">
                    <c:v>April</c:v>
                  </c:pt>
                  <c:pt idx="14">
                    <c:v>Jan</c:v>
                  </c:pt>
                  <c:pt idx="15">
                    <c:v>Feb</c:v>
                  </c:pt>
                  <c:pt idx="16">
                    <c:v>Mar</c:v>
                  </c:pt>
                  <c:pt idx="17">
                    <c:v>Jan</c:v>
                  </c:pt>
                  <c:pt idx="18">
                    <c:v>Feb</c:v>
                  </c:pt>
                  <c:pt idx="19">
                    <c:v>Mar</c:v>
                  </c:pt>
                </c:lvl>
                <c:lvl>
                  <c:pt idx="0">
                    <c:v>2019</c:v>
                  </c:pt>
                  <c:pt idx="3">
                    <c:v>2020</c:v>
                  </c:pt>
                  <c:pt idx="6">
                    <c:v>2021</c:v>
                  </c:pt>
                  <c:pt idx="10">
                    <c:v>2022</c:v>
                  </c:pt>
                  <c:pt idx="14">
                    <c:v>2023</c:v>
                  </c:pt>
                  <c:pt idx="17">
                    <c:v>2024</c:v>
                  </c:pt>
                </c:lvl>
              </c:multiLvlStrCache>
            </c:multiLvlStrRef>
          </c:cat>
          <c:val>
            <c:numRef>
              <c:f>'2019-2024 Adult Monthly Santee'!$C$22:$C$41</c:f>
              <c:numCache>
                <c:formatCode>General</c:formatCode>
                <c:ptCount val="20"/>
                <c:pt idx="0">
                  <c:v>0</c:v>
                </c:pt>
                <c:pt idx="1">
                  <c:v>6</c:v>
                </c:pt>
                <c:pt idx="2">
                  <c:v>6</c:v>
                </c:pt>
                <c:pt idx="3">
                  <c:v>0</c:v>
                </c:pt>
                <c:pt idx="4">
                  <c:v>16</c:v>
                </c:pt>
                <c:pt idx="5">
                  <c:v>7</c:v>
                </c:pt>
                <c:pt idx="6">
                  <c:v>0</c:v>
                </c:pt>
                <c:pt idx="7">
                  <c:v>0</c:v>
                </c:pt>
                <c:pt idx="8">
                  <c:v>40</c:v>
                </c:pt>
                <c:pt idx="9">
                  <c:v>2</c:v>
                </c:pt>
                <c:pt idx="10">
                  <c:v>0</c:v>
                </c:pt>
                <c:pt idx="11">
                  <c:v>6</c:v>
                </c:pt>
                <c:pt idx="12">
                  <c:v>25</c:v>
                </c:pt>
                <c:pt idx="13">
                  <c:v>5</c:v>
                </c:pt>
                <c:pt idx="14">
                  <c:v>10</c:v>
                </c:pt>
                <c:pt idx="15">
                  <c:v>31</c:v>
                </c:pt>
                <c:pt idx="16">
                  <c:v>2</c:v>
                </c:pt>
                <c:pt idx="17">
                  <c:v>0</c:v>
                </c:pt>
                <c:pt idx="18">
                  <c:v>0</c:v>
                </c:pt>
                <c:pt idx="19">
                  <c:v>0</c:v>
                </c:pt>
              </c:numCache>
            </c:numRef>
          </c:val>
          <c:extLst>
            <c:ext xmlns:c16="http://schemas.microsoft.com/office/drawing/2014/chart" uri="{C3380CC4-5D6E-409C-BE32-E72D297353CC}">
              <c16:uniqueId val="{00000014-33B8-4C07-9A31-50AC137A6CF2}"/>
            </c:ext>
          </c:extLst>
        </c:ser>
        <c:dLbls>
          <c:showLegendKey val="0"/>
          <c:showVal val="0"/>
          <c:showCatName val="0"/>
          <c:showSerName val="0"/>
          <c:showPercent val="0"/>
          <c:showBubbleSize val="0"/>
        </c:dLbls>
        <c:gapWidth val="219"/>
        <c:overlap val="-27"/>
        <c:axId val="746956504"/>
        <c:axId val="480506624"/>
      </c:barChart>
      <c:catAx>
        <c:axId val="7469565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0506624"/>
        <c:crosses val="autoZero"/>
        <c:auto val="1"/>
        <c:lblAlgn val="ctr"/>
        <c:lblOffset val="100"/>
        <c:noMultiLvlLbl val="0"/>
      </c:catAx>
      <c:valAx>
        <c:axId val="480506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Number</a:t>
                </a:r>
                <a:r>
                  <a:rPr lang="en-US" baseline="0">
                    <a:solidFill>
                      <a:schemeClr val="tx1"/>
                    </a:solidFill>
                  </a:rPr>
                  <a:t> of American Shad Caught</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46956504"/>
        <c:crosses val="autoZero"/>
        <c:crossBetween val="between"/>
      </c:valAx>
      <c:spPr>
        <a:noFill/>
        <a:ln w="254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12963</TotalTime>
  <Pages>12</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Erica Schmidt</cp:lastModifiedBy>
  <cp:revision>2</cp:revision>
  <dcterms:created xsi:type="dcterms:W3CDTF">2025-09-23T13:31:00Z</dcterms:created>
  <dcterms:modified xsi:type="dcterms:W3CDTF">2025-10-02T14:31:00Z</dcterms:modified>
</cp:coreProperties>
</file>