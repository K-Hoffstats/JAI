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AAB401" w14:textId="77777777" w:rsidR="00F019F6" w:rsidRPr="00F019F6" w:rsidRDefault="00F019F6" w:rsidP="00F019F6">
      <w:pPr>
        <w:spacing w:after="0" w:line="360" w:lineRule="auto"/>
        <w:contextualSpacing/>
        <w:jc w:val="both"/>
        <w:rPr>
          <w:rFonts w:ascii="Times New Roman" w:hAnsi="Times New Roman" w:cs="Times New Roman"/>
          <w:b/>
          <w:bCs/>
          <w:sz w:val="24"/>
          <w:szCs w:val="24"/>
          <w:u w:val="single"/>
        </w:rPr>
      </w:pPr>
      <w:r>
        <w:rPr>
          <w:rFonts w:ascii="Times New Roman" w:hAnsi="Times New Roman" w:cs="Times New Roman"/>
          <w:b/>
          <w:bCs/>
          <w:sz w:val="24"/>
          <w:szCs w:val="24"/>
          <w:u w:val="single"/>
        </w:rPr>
        <w:t>Material and Methods</w:t>
      </w:r>
    </w:p>
    <w:p w14:paraId="5FC881CC" w14:textId="77777777" w:rsidR="00F019F6" w:rsidRDefault="00F019F6" w:rsidP="00F019F6">
      <w:pPr>
        <w:spacing w:after="0" w:line="360" w:lineRule="auto"/>
        <w:contextualSpacing/>
        <w:jc w:val="both"/>
        <w:rPr>
          <w:rFonts w:ascii="Times New Roman" w:hAnsi="Times New Roman" w:cs="Times New Roman"/>
          <w:i/>
          <w:iCs/>
          <w:sz w:val="24"/>
          <w:szCs w:val="24"/>
        </w:rPr>
      </w:pPr>
    </w:p>
    <w:p w14:paraId="2A285DA1" w14:textId="77777777" w:rsidR="00F019F6" w:rsidRPr="00FD3831" w:rsidRDefault="00F019F6" w:rsidP="00F019F6">
      <w:pPr>
        <w:spacing w:after="0" w:line="360" w:lineRule="auto"/>
        <w:contextualSpacing/>
        <w:jc w:val="both"/>
        <w:rPr>
          <w:rFonts w:ascii="Times New Roman" w:hAnsi="Times New Roman" w:cs="Times New Roman"/>
          <w:i/>
          <w:iCs/>
          <w:sz w:val="24"/>
          <w:szCs w:val="24"/>
        </w:rPr>
      </w:pPr>
      <w:r w:rsidRPr="00FD3831">
        <w:rPr>
          <w:rFonts w:ascii="Times New Roman" w:hAnsi="Times New Roman" w:cs="Times New Roman"/>
          <w:i/>
          <w:iCs/>
          <w:sz w:val="24"/>
          <w:szCs w:val="24"/>
        </w:rPr>
        <w:t>Juvenile American Shad Independent Sampling</w:t>
      </w:r>
    </w:p>
    <w:p w14:paraId="699CC041" w14:textId="00E9A0B9" w:rsidR="00F019F6" w:rsidRDefault="00F019F6" w:rsidP="00F019F6">
      <w:pPr>
        <w:spacing w:after="0" w:line="360" w:lineRule="auto"/>
        <w:contextualSpacing/>
        <w:jc w:val="both"/>
        <w:rPr>
          <w:rFonts w:ascii="Times New Roman" w:hAnsi="Times New Roman" w:cs="Times New Roman"/>
          <w:sz w:val="24"/>
          <w:szCs w:val="24"/>
        </w:rPr>
      </w:pPr>
      <w:r w:rsidRPr="00FD3831">
        <w:rPr>
          <w:rFonts w:ascii="Times New Roman" w:hAnsi="Times New Roman" w:cs="Times New Roman"/>
          <w:sz w:val="24"/>
          <w:szCs w:val="24"/>
        </w:rPr>
        <w:t xml:space="preserve">As in previous years, from </w:t>
      </w:r>
      <w:del w:id="0" w:author="Erica Schmidt" w:date="2024-09-30T14:30:00Z" w16du:dateUtc="2024-09-30T18:30:00Z">
        <w:r w:rsidRPr="00FD3831" w:rsidDel="00F019F6">
          <w:rPr>
            <w:rFonts w:ascii="Times New Roman" w:hAnsi="Times New Roman" w:cs="Times New Roman"/>
            <w:sz w:val="24"/>
            <w:szCs w:val="24"/>
          </w:rPr>
          <w:delText>mid-Jun</w:delText>
        </w:r>
      </w:del>
      <w:ins w:id="1" w:author="Erica Schmidt" w:date="2025-09-23T09:47:00Z" w16du:dateUtc="2025-09-23T13:47:00Z">
        <w:r w:rsidR="00160067">
          <w:rPr>
            <w:rFonts w:ascii="Times New Roman" w:hAnsi="Times New Roman" w:cs="Times New Roman"/>
            <w:sz w:val="24"/>
            <w:szCs w:val="24"/>
          </w:rPr>
          <w:t>June</w:t>
        </w:r>
      </w:ins>
      <w:del w:id="2" w:author="Erica Schmidt" w:date="2024-09-30T14:30:00Z" w16du:dateUtc="2024-09-30T18:30:00Z">
        <w:r w:rsidRPr="00FD3831" w:rsidDel="00F019F6">
          <w:rPr>
            <w:rFonts w:ascii="Times New Roman" w:hAnsi="Times New Roman" w:cs="Times New Roman"/>
            <w:sz w:val="24"/>
            <w:szCs w:val="24"/>
          </w:rPr>
          <w:delText>e</w:delText>
        </w:r>
      </w:del>
      <w:r w:rsidRPr="00FD3831">
        <w:rPr>
          <w:rFonts w:ascii="Times New Roman" w:hAnsi="Times New Roman" w:cs="Times New Roman"/>
          <w:sz w:val="24"/>
          <w:szCs w:val="24"/>
        </w:rPr>
        <w:t xml:space="preserve"> through </w:t>
      </w:r>
      <w:del w:id="3" w:author="Erica Schmidt" w:date="2025-09-23T09:47:00Z" w16du:dateUtc="2025-09-23T13:47:00Z">
        <w:r w:rsidRPr="00FD3831" w:rsidDel="00160067">
          <w:rPr>
            <w:rFonts w:ascii="Times New Roman" w:hAnsi="Times New Roman" w:cs="Times New Roman"/>
            <w:sz w:val="24"/>
            <w:szCs w:val="24"/>
          </w:rPr>
          <w:delText xml:space="preserve">November </w:delText>
        </w:r>
      </w:del>
      <w:ins w:id="4" w:author="Erica Schmidt" w:date="2025-09-23T09:47:00Z" w16du:dateUtc="2025-09-23T13:47:00Z">
        <w:r w:rsidR="00160067">
          <w:rPr>
            <w:rFonts w:ascii="Times New Roman" w:hAnsi="Times New Roman" w:cs="Times New Roman"/>
            <w:sz w:val="24"/>
            <w:szCs w:val="24"/>
          </w:rPr>
          <w:t>October</w:t>
        </w:r>
        <w:r w:rsidR="00160067" w:rsidRPr="00FD3831">
          <w:rPr>
            <w:rFonts w:ascii="Times New Roman" w:hAnsi="Times New Roman" w:cs="Times New Roman"/>
            <w:sz w:val="24"/>
            <w:szCs w:val="24"/>
          </w:rPr>
          <w:t xml:space="preserve"> </w:t>
        </w:r>
      </w:ins>
      <w:r w:rsidRPr="00FD3831">
        <w:rPr>
          <w:rFonts w:ascii="Times New Roman" w:hAnsi="Times New Roman" w:cs="Times New Roman"/>
          <w:sz w:val="24"/>
          <w:szCs w:val="24"/>
        </w:rPr>
        <w:t>(</w:t>
      </w:r>
      <w:del w:id="5" w:author="Erica Schmidt" w:date="2025-09-23T09:47:00Z" w16du:dateUtc="2025-09-23T13:47:00Z">
        <w:r w:rsidRPr="00FD3831" w:rsidDel="00160067">
          <w:rPr>
            <w:rFonts w:ascii="Times New Roman" w:hAnsi="Times New Roman" w:cs="Times New Roman"/>
            <w:sz w:val="24"/>
            <w:szCs w:val="24"/>
          </w:rPr>
          <w:delText xml:space="preserve">24 </w:delText>
        </w:r>
      </w:del>
      <w:ins w:id="6" w:author="Erica Schmidt" w:date="2025-09-23T09:47:00Z" w16du:dateUtc="2025-09-23T13:47:00Z">
        <w:r w:rsidR="00160067">
          <w:rPr>
            <w:rFonts w:ascii="Times New Roman" w:hAnsi="Times New Roman" w:cs="Times New Roman"/>
            <w:sz w:val="24"/>
            <w:szCs w:val="24"/>
          </w:rPr>
          <w:t>21</w:t>
        </w:r>
        <w:r w:rsidR="00160067" w:rsidRPr="00FD3831">
          <w:rPr>
            <w:rFonts w:ascii="Times New Roman" w:hAnsi="Times New Roman" w:cs="Times New Roman"/>
            <w:sz w:val="24"/>
            <w:szCs w:val="24"/>
          </w:rPr>
          <w:t xml:space="preserve"> </w:t>
        </w:r>
      </w:ins>
      <w:r w:rsidRPr="00FD3831">
        <w:rPr>
          <w:rFonts w:ascii="Times New Roman" w:hAnsi="Times New Roman" w:cs="Times New Roman"/>
          <w:sz w:val="24"/>
          <w:szCs w:val="24"/>
        </w:rPr>
        <w:t xml:space="preserve">weeks), electro-fishing collections of young-of-the-year (YOY) juvenile shad and herring were made </w:t>
      </w:r>
      <w:del w:id="7" w:author="Erica Schmidt" w:date="2024-09-30T14:30:00Z" w16du:dateUtc="2024-09-30T18:30:00Z">
        <w:r w:rsidRPr="00FD3831" w:rsidDel="00F019F6">
          <w:rPr>
            <w:rFonts w:ascii="Times New Roman" w:hAnsi="Times New Roman" w:cs="Times New Roman"/>
            <w:sz w:val="24"/>
            <w:szCs w:val="24"/>
          </w:rPr>
          <w:delText xml:space="preserve">weekly </w:delText>
        </w:r>
      </w:del>
      <w:r w:rsidRPr="00FD3831">
        <w:rPr>
          <w:rFonts w:ascii="Times New Roman" w:hAnsi="Times New Roman" w:cs="Times New Roman"/>
          <w:sz w:val="24"/>
          <w:szCs w:val="24"/>
        </w:rPr>
        <w:t>at numerous predetermined nursery sites to determine relative abundance indices and timing of outmigration of juvenile shad from South Carolina watersheds. In addition, these data assist with determining distribution, growth rates, and food habits, as well as potential hatchery contribution. Water quality measurements are taken at each sampling site to account for temperature, conductivity, dissolved oxygen, and salinity values. All American shad are counted and measured to the nearest total length (mm).</w:t>
      </w:r>
      <w:ins w:id="8" w:author="Erica Schmidt" w:date="2024-09-30T14:30:00Z" w16du:dateUtc="2024-09-30T18:30:00Z">
        <w:r>
          <w:rPr>
            <w:rFonts w:ascii="Times New Roman" w:hAnsi="Times New Roman" w:cs="Times New Roman"/>
            <w:sz w:val="24"/>
            <w:szCs w:val="24"/>
          </w:rPr>
          <w:t xml:space="preserve"> </w:t>
        </w:r>
      </w:ins>
      <w:ins w:id="9" w:author="Erica Schmidt" w:date="2024-09-30T14:31:00Z" w16du:dateUtc="2024-09-30T18:31:00Z">
        <w:r>
          <w:rPr>
            <w:rFonts w:ascii="Times New Roman" w:hAnsi="Times New Roman" w:cs="Times New Roman"/>
            <w:sz w:val="24"/>
            <w:szCs w:val="24"/>
          </w:rPr>
          <w:t>As of this yea</w:t>
        </w:r>
      </w:ins>
      <w:ins w:id="10" w:author="Erica Schmidt" w:date="2024-09-30T14:32:00Z" w16du:dateUtc="2024-09-30T18:32:00Z">
        <w:r>
          <w:rPr>
            <w:rFonts w:ascii="Times New Roman" w:hAnsi="Times New Roman" w:cs="Times New Roman"/>
            <w:sz w:val="24"/>
            <w:szCs w:val="24"/>
          </w:rPr>
          <w:t>r, d</w:t>
        </w:r>
      </w:ins>
      <w:ins w:id="11" w:author="Erica Schmidt" w:date="2024-09-30T14:30:00Z" w16du:dateUtc="2024-09-30T18:30:00Z">
        <w:r>
          <w:rPr>
            <w:rFonts w:ascii="Times New Roman" w:hAnsi="Times New Roman" w:cs="Times New Roman"/>
            <w:sz w:val="24"/>
            <w:szCs w:val="24"/>
          </w:rPr>
          <w:t xml:space="preserve">ue to </w:t>
        </w:r>
      </w:ins>
      <w:ins w:id="12" w:author="Erica Schmidt" w:date="2024-09-30T14:31:00Z" w16du:dateUtc="2024-09-30T18:31:00Z">
        <w:r>
          <w:rPr>
            <w:rFonts w:ascii="Times New Roman" w:hAnsi="Times New Roman" w:cs="Times New Roman"/>
            <w:sz w:val="24"/>
            <w:szCs w:val="24"/>
          </w:rPr>
          <w:t xml:space="preserve">the </w:t>
        </w:r>
      </w:ins>
      <w:ins w:id="13" w:author="Erica Schmidt" w:date="2024-09-30T14:30:00Z" w16du:dateUtc="2024-09-30T18:30:00Z">
        <w:r>
          <w:rPr>
            <w:rFonts w:ascii="Times New Roman" w:hAnsi="Times New Roman" w:cs="Times New Roman"/>
            <w:sz w:val="24"/>
            <w:szCs w:val="24"/>
          </w:rPr>
          <w:t>loss of dedic</w:t>
        </w:r>
      </w:ins>
      <w:ins w:id="14" w:author="Erica Schmidt" w:date="2024-09-30T14:31:00Z" w16du:dateUtc="2024-09-30T18:31:00Z">
        <w:r>
          <w:rPr>
            <w:rFonts w:ascii="Times New Roman" w:hAnsi="Times New Roman" w:cs="Times New Roman"/>
            <w:sz w:val="24"/>
            <w:szCs w:val="24"/>
          </w:rPr>
          <w:t>ated funding and crew, sampling efforts were divided between regions II, III, and IV. All methods remained the same.</w:t>
        </w:r>
      </w:ins>
    </w:p>
    <w:p w14:paraId="3D88647E" w14:textId="77777777" w:rsidR="00AA064C" w:rsidRDefault="00AA064C" w:rsidP="00F019F6"/>
    <w:p w14:paraId="3483F850" w14:textId="77777777" w:rsidR="00F019F6" w:rsidRDefault="00F019F6" w:rsidP="00F019F6">
      <w:pPr>
        <w:rPr>
          <w:rFonts w:ascii="Times New Roman" w:hAnsi="Times New Roman" w:cs="Times New Roman"/>
          <w:b/>
          <w:bCs/>
          <w:sz w:val="24"/>
          <w:szCs w:val="24"/>
          <w:u w:val="single"/>
        </w:rPr>
      </w:pPr>
      <w:r w:rsidRPr="00F019F6">
        <w:rPr>
          <w:rFonts w:ascii="Times New Roman" w:hAnsi="Times New Roman" w:cs="Times New Roman"/>
          <w:b/>
          <w:bCs/>
          <w:sz w:val="24"/>
          <w:szCs w:val="24"/>
          <w:u w:val="single"/>
        </w:rPr>
        <w:t>Res</w:t>
      </w:r>
      <w:r>
        <w:rPr>
          <w:rFonts w:ascii="Times New Roman" w:hAnsi="Times New Roman" w:cs="Times New Roman"/>
          <w:b/>
          <w:bCs/>
          <w:sz w:val="24"/>
          <w:szCs w:val="24"/>
          <w:u w:val="single"/>
        </w:rPr>
        <w:t>ults and Discussion</w:t>
      </w:r>
    </w:p>
    <w:p w14:paraId="45D9D3ED" w14:textId="77777777" w:rsidR="00F019F6" w:rsidRPr="00770F55" w:rsidRDefault="00F019F6" w:rsidP="00F019F6">
      <w:pPr>
        <w:spacing w:line="360" w:lineRule="auto"/>
        <w:contextualSpacing/>
        <w:rPr>
          <w:rFonts w:ascii="Times New Roman" w:hAnsi="Times New Roman" w:cs="Times New Roman"/>
          <w:i/>
          <w:iCs/>
          <w:sz w:val="24"/>
          <w:szCs w:val="24"/>
        </w:rPr>
      </w:pPr>
      <w:r w:rsidRPr="006C2737">
        <w:rPr>
          <w:rFonts w:ascii="Times New Roman" w:hAnsi="Times New Roman" w:cs="Times New Roman"/>
          <w:i/>
          <w:iCs/>
          <w:sz w:val="24"/>
          <w:szCs w:val="24"/>
        </w:rPr>
        <w:t>Juvenile Shad Sampling</w:t>
      </w:r>
    </w:p>
    <w:p w14:paraId="50A41425" w14:textId="6D24AB2E" w:rsidR="00F019F6" w:rsidRPr="007F452E" w:rsidDel="00160067" w:rsidRDefault="00F019F6" w:rsidP="00F019F6">
      <w:pPr>
        <w:spacing w:line="360" w:lineRule="auto"/>
        <w:contextualSpacing/>
        <w:jc w:val="both"/>
        <w:rPr>
          <w:del w:id="15" w:author="Erica Schmidt" w:date="2025-09-23T09:47:00Z" w16du:dateUtc="2025-09-23T13:47:00Z"/>
          <w:rFonts w:ascii="Times New Roman" w:hAnsi="Times New Roman" w:cs="Times New Roman"/>
          <w:sz w:val="24"/>
          <w:szCs w:val="24"/>
        </w:rPr>
      </w:pPr>
      <w:bookmarkStart w:id="16" w:name="_Hlk118972513"/>
      <w:del w:id="17" w:author="Erica Schmidt" w:date="2025-09-23T09:47:00Z" w16du:dateUtc="2025-09-23T13:47:00Z">
        <w:r w:rsidRPr="007F452E" w:rsidDel="00160067">
          <w:rPr>
            <w:rFonts w:ascii="Times New Roman" w:hAnsi="Times New Roman" w:cs="Times New Roman"/>
            <w:sz w:val="24"/>
            <w:szCs w:val="24"/>
          </w:rPr>
          <w:delText xml:space="preserve">Edisto River </w:delText>
        </w:r>
      </w:del>
    </w:p>
    <w:p w14:paraId="41A5C29B" w14:textId="04CF88AC" w:rsidR="00F019F6" w:rsidDel="00160067" w:rsidRDefault="00F019F6" w:rsidP="00F019F6">
      <w:pPr>
        <w:spacing w:line="360" w:lineRule="auto"/>
        <w:contextualSpacing/>
        <w:jc w:val="both"/>
        <w:rPr>
          <w:del w:id="18" w:author="Erica Schmidt" w:date="2025-09-23T09:47:00Z" w16du:dateUtc="2025-09-23T13:47:00Z"/>
          <w:rFonts w:ascii="Times New Roman" w:hAnsi="Times New Roman" w:cs="Times New Roman"/>
          <w:sz w:val="24"/>
          <w:szCs w:val="24"/>
        </w:rPr>
      </w:pPr>
      <w:del w:id="19" w:author="Erica Schmidt" w:date="2025-09-23T09:47:00Z" w16du:dateUtc="2025-09-23T13:47:00Z">
        <w:r w:rsidRPr="0022654A" w:rsidDel="00160067">
          <w:rPr>
            <w:rFonts w:ascii="Times New Roman" w:hAnsi="Times New Roman" w:cs="Times New Roman"/>
            <w:sz w:val="24"/>
            <w:szCs w:val="24"/>
          </w:rPr>
          <w:delText>A continuing shad restoration program, in conjunction with preparations for coming requirements to prove sustainability of shad fisheries, lead to sampling for juvenile American Shad in the Edisto River again this year. Efforts to collect juvenile shad to develop abundance indices and document hatchery contribution, involved using electro-fishing gear</w:delText>
        </w:r>
        <w:r w:rsidDel="00160067">
          <w:rPr>
            <w:rFonts w:ascii="Times New Roman" w:hAnsi="Times New Roman" w:cs="Times New Roman"/>
            <w:sz w:val="24"/>
            <w:szCs w:val="24"/>
          </w:rPr>
          <w:delText xml:space="preserve">. In total, </w:delText>
        </w:r>
      </w:del>
      <w:del w:id="20" w:author="Erica Schmidt" w:date="2024-09-30T14:32:00Z" w16du:dateUtc="2024-09-30T18:32:00Z">
        <w:r w:rsidDel="00F019F6">
          <w:rPr>
            <w:rFonts w:ascii="Times New Roman" w:hAnsi="Times New Roman" w:cs="Times New Roman"/>
            <w:sz w:val="24"/>
            <w:szCs w:val="24"/>
          </w:rPr>
          <w:delText xml:space="preserve">50 </w:delText>
        </w:r>
      </w:del>
      <w:del w:id="21" w:author="Erica Schmidt" w:date="2025-09-23T09:47:00Z" w16du:dateUtc="2025-09-23T13:47:00Z">
        <w:r w:rsidDel="00160067">
          <w:rPr>
            <w:rFonts w:ascii="Times New Roman" w:hAnsi="Times New Roman" w:cs="Times New Roman"/>
            <w:sz w:val="24"/>
            <w:szCs w:val="24"/>
          </w:rPr>
          <w:delText>YOY American s</w:delText>
        </w:r>
        <w:r w:rsidRPr="0022654A" w:rsidDel="00160067">
          <w:rPr>
            <w:rFonts w:ascii="Times New Roman" w:hAnsi="Times New Roman" w:cs="Times New Roman"/>
            <w:sz w:val="24"/>
            <w:szCs w:val="24"/>
          </w:rPr>
          <w:delText xml:space="preserve">had were collected </w:delText>
        </w:r>
        <w:r w:rsidRPr="00B760A6" w:rsidDel="00160067">
          <w:rPr>
            <w:rFonts w:ascii="Times New Roman" w:hAnsi="Times New Roman" w:cs="Times New Roman"/>
            <w:sz w:val="24"/>
            <w:szCs w:val="24"/>
          </w:rPr>
          <w:delText xml:space="preserve">(Table </w:delText>
        </w:r>
        <w:r w:rsidDel="00160067">
          <w:rPr>
            <w:rFonts w:ascii="Times New Roman" w:hAnsi="Times New Roman" w:cs="Times New Roman"/>
            <w:sz w:val="24"/>
            <w:szCs w:val="24"/>
          </w:rPr>
          <w:delText>1</w:delText>
        </w:r>
        <w:r w:rsidRPr="00B760A6" w:rsidDel="00160067">
          <w:rPr>
            <w:rFonts w:ascii="Times New Roman" w:hAnsi="Times New Roman" w:cs="Times New Roman"/>
            <w:sz w:val="24"/>
            <w:szCs w:val="24"/>
          </w:rPr>
          <w:delText>).</w:delText>
        </w:r>
        <w:r w:rsidRPr="0022654A" w:rsidDel="00160067">
          <w:rPr>
            <w:rFonts w:ascii="Times New Roman" w:hAnsi="Times New Roman" w:cs="Times New Roman"/>
            <w:sz w:val="24"/>
            <w:szCs w:val="24"/>
          </w:rPr>
          <w:delText xml:space="preserve"> This sampling was </w:delText>
        </w:r>
        <w:r w:rsidDel="00160067">
          <w:rPr>
            <w:rFonts w:ascii="Times New Roman" w:hAnsi="Times New Roman" w:cs="Times New Roman"/>
            <w:sz w:val="24"/>
            <w:szCs w:val="24"/>
          </w:rPr>
          <w:delText>done by</w:delText>
        </w:r>
        <w:r w:rsidRPr="0022654A" w:rsidDel="00160067">
          <w:rPr>
            <w:rFonts w:ascii="Times New Roman" w:hAnsi="Times New Roman" w:cs="Times New Roman"/>
            <w:sz w:val="24"/>
            <w:szCs w:val="24"/>
          </w:rPr>
          <w:delText xml:space="preserve"> USFWS staff from Bears Bluff National Fish Hatchery. USFWS staff took fin clips from all sampled American </w:delText>
        </w:r>
        <w:r w:rsidDel="00160067">
          <w:rPr>
            <w:rFonts w:ascii="Times New Roman" w:hAnsi="Times New Roman" w:cs="Times New Roman"/>
            <w:sz w:val="24"/>
            <w:szCs w:val="24"/>
          </w:rPr>
          <w:delText>s</w:delText>
        </w:r>
        <w:r w:rsidRPr="0022654A" w:rsidDel="00160067">
          <w:rPr>
            <w:rFonts w:ascii="Times New Roman" w:hAnsi="Times New Roman" w:cs="Times New Roman"/>
            <w:sz w:val="24"/>
            <w:szCs w:val="24"/>
          </w:rPr>
          <w:delText>had to use in the determination of hatchery contribution.</w:delText>
        </w:r>
        <w:r w:rsidDel="00160067">
          <w:rPr>
            <w:rFonts w:ascii="Times New Roman" w:hAnsi="Times New Roman" w:cs="Times New Roman"/>
            <w:sz w:val="24"/>
            <w:szCs w:val="24"/>
          </w:rPr>
          <w:delText xml:space="preserve"> </w:delText>
        </w:r>
      </w:del>
    </w:p>
    <w:p w14:paraId="0F27951F" w14:textId="28BADC7E" w:rsidR="00F019F6" w:rsidDel="00160067" w:rsidRDefault="00F019F6" w:rsidP="00F019F6">
      <w:pPr>
        <w:spacing w:after="0" w:line="360" w:lineRule="auto"/>
        <w:ind w:firstLine="720"/>
        <w:rPr>
          <w:del w:id="22" w:author="Erica Schmidt" w:date="2025-09-23T09:47:00Z" w16du:dateUtc="2025-09-23T13:47:00Z"/>
          <w:rFonts w:ascii="Times New Roman" w:hAnsi="Times New Roman" w:cs="Times New Roman"/>
          <w:sz w:val="24"/>
          <w:szCs w:val="24"/>
        </w:rPr>
      </w:pPr>
    </w:p>
    <w:p w14:paraId="7C906D72" w14:textId="23A9957B" w:rsidR="00F019F6" w:rsidDel="00160067" w:rsidRDefault="00F019F6" w:rsidP="00F019F6">
      <w:pPr>
        <w:spacing w:after="0" w:line="360" w:lineRule="auto"/>
        <w:ind w:firstLine="720"/>
        <w:rPr>
          <w:del w:id="23" w:author="Erica Schmidt" w:date="2025-09-23T09:47:00Z" w16du:dateUtc="2025-09-23T13:47:00Z"/>
          <w:rFonts w:ascii="Times New Roman" w:hAnsi="Times New Roman" w:cs="Times New Roman"/>
          <w:sz w:val="24"/>
          <w:szCs w:val="24"/>
        </w:rPr>
      </w:pPr>
    </w:p>
    <w:p w14:paraId="4BC3AE8B" w14:textId="3BD86301" w:rsidR="00F019F6" w:rsidDel="00160067" w:rsidRDefault="00F019F6" w:rsidP="00F019F6">
      <w:pPr>
        <w:spacing w:after="0" w:line="360" w:lineRule="auto"/>
        <w:ind w:firstLine="720"/>
        <w:rPr>
          <w:del w:id="24" w:author="Erica Schmidt" w:date="2025-09-23T09:47:00Z" w16du:dateUtc="2025-09-23T13:47:00Z"/>
          <w:rFonts w:ascii="Times New Roman" w:hAnsi="Times New Roman" w:cs="Times New Roman"/>
          <w:sz w:val="24"/>
          <w:szCs w:val="24"/>
        </w:rPr>
      </w:pPr>
    </w:p>
    <w:p w14:paraId="2D0BD55A" w14:textId="775AF69A" w:rsidR="00F019F6" w:rsidDel="00160067" w:rsidRDefault="00F019F6" w:rsidP="00F019F6">
      <w:pPr>
        <w:spacing w:after="0" w:line="360" w:lineRule="auto"/>
        <w:ind w:firstLine="720"/>
        <w:rPr>
          <w:del w:id="25" w:author="Erica Schmidt" w:date="2025-09-23T09:47:00Z" w16du:dateUtc="2025-09-23T13:47:00Z"/>
          <w:rFonts w:ascii="Times New Roman" w:hAnsi="Times New Roman" w:cs="Times New Roman"/>
          <w:sz w:val="24"/>
          <w:szCs w:val="24"/>
        </w:rPr>
      </w:pPr>
    </w:p>
    <w:p w14:paraId="3A04A2C8" w14:textId="77B35898" w:rsidR="00F019F6" w:rsidRPr="0022654A" w:rsidDel="00160067" w:rsidRDefault="00F019F6" w:rsidP="00F019F6">
      <w:pPr>
        <w:spacing w:after="0" w:line="360" w:lineRule="auto"/>
        <w:ind w:firstLine="720"/>
        <w:rPr>
          <w:del w:id="26" w:author="Erica Schmidt" w:date="2025-09-23T09:47:00Z" w16du:dateUtc="2025-09-23T13:47:00Z"/>
          <w:rFonts w:ascii="Times New Roman" w:hAnsi="Times New Roman" w:cs="Times New Roman"/>
          <w:sz w:val="24"/>
          <w:szCs w:val="24"/>
        </w:rPr>
      </w:pPr>
    </w:p>
    <w:p w14:paraId="5EE59843" w14:textId="7790B0F5" w:rsidR="00F019F6" w:rsidDel="00160067" w:rsidRDefault="00F019F6" w:rsidP="00F019F6">
      <w:pPr>
        <w:pStyle w:val="Heading3"/>
        <w:rPr>
          <w:del w:id="27" w:author="Erica Schmidt" w:date="2025-09-23T09:47:00Z" w16du:dateUtc="2025-09-23T13:47:00Z"/>
        </w:rPr>
      </w:pPr>
      <w:del w:id="28" w:author="Erica Schmidt" w:date="2025-09-23T09:47:00Z" w16du:dateUtc="2025-09-23T13:47:00Z">
        <w:r w:rsidRPr="00B760A6" w:rsidDel="00160067">
          <w:rPr>
            <w:bCs/>
          </w:rPr>
          <w:lastRenderedPageBreak/>
          <w:delText>Table 1.</w:delText>
        </w:r>
        <w:r w:rsidRPr="00B760A6" w:rsidDel="00160067">
          <w:rPr>
            <w:bCs/>
          </w:rPr>
          <w:tab/>
        </w:r>
        <w:r w:rsidDel="00160067">
          <w:delText xml:space="preserve">Total number of juvenile American shad (AMS) collected from the Edisto River in </w:delText>
        </w:r>
      </w:del>
      <w:del w:id="29" w:author="Erica Schmidt" w:date="2024-09-30T14:50:00Z" w16du:dateUtc="2024-09-30T18:50:00Z">
        <w:r w:rsidDel="00C94D62">
          <w:delText>2023</w:delText>
        </w:r>
      </w:del>
      <w:del w:id="30" w:author="Erica Schmidt" w:date="2025-09-23T09:47:00Z" w16du:dateUtc="2025-09-23T13:47:00Z">
        <w:r w:rsidDel="00160067">
          <w:delText xml:space="preserve">. (Length range = </w:delText>
        </w:r>
      </w:del>
      <w:del w:id="31" w:author="Erica Schmidt" w:date="2024-09-30T14:33:00Z" w16du:dateUtc="2024-09-30T18:33:00Z">
        <w:r w:rsidDel="00F019F6">
          <w:delText xml:space="preserve">77–123 </w:delText>
        </w:r>
      </w:del>
      <w:del w:id="32" w:author="Erica Schmidt" w:date="2025-09-23T09:47:00Z" w16du:dateUtc="2025-09-23T13:47:00Z">
        <w:r w:rsidDel="00160067">
          <w:delText xml:space="preserve">mm; Average total length = </w:delText>
        </w:r>
      </w:del>
      <w:del w:id="33" w:author="Erica Schmidt" w:date="2024-09-30T14:33:00Z" w16du:dateUtc="2024-09-30T18:33:00Z">
        <w:r w:rsidDel="00F019F6">
          <w:delText xml:space="preserve">99 </w:delText>
        </w:r>
      </w:del>
      <w:del w:id="34" w:author="Erica Schmidt" w:date="2025-09-23T09:47:00Z" w16du:dateUtc="2025-09-23T13:47:00Z">
        <w:r w:rsidDel="00160067">
          <w:delText>mm.)</w:delText>
        </w:r>
      </w:del>
    </w:p>
    <w:p w14:paraId="290F38BA" w14:textId="04E19F45" w:rsidR="00F019F6" w:rsidRPr="00071DA5" w:rsidDel="00160067" w:rsidRDefault="00F019F6" w:rsidP="00F019F6">
      <w:pPr>
        <w:rPr>
          <w:del w:id="35" w:author="Erica Schmidt" w:date="2025-09-23T09:47:00Z" w16du:dateUtc="2025-09-23T13:47:00Z"/>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F019F6" w:rsidRPr="00071DA5" w:rsidDel="00160067" w14:paraId="0E8066F3" w14:textId="405DD05C" w:rsidTr="001050C9">
        <w:trPr>
          <w:del w:id="36" w:author="Erica Schmidt" w:date="2025-09-23T09:47:00Z" w16du:dateUtc="2025-09-23T13:47:00Z"/>
        </w:trPr>
        <w:tc>
          <w:tcPr>
            <w:tcW w:w="2337" w:type="dxa"/>
            <w:tcBorders>
              <w:bottom w:val="single" w:sz="4" w:space="0" w:color="auto"/>
            </w:tcBorders>
          </w:tcPr>
          <w:p w14:paraId="4800111C" w14:textId="5EA7BBB5" w:rsidR="00F019F6" w:rsidRPr="00DC6D37" w:rsidDel="00160067" w:rsidRDefault="00F019F6" w:rsidP="001050C9">
            <w:pPr>
              <w:spacing w:line="360" w:lineRule="auto"/>
              <w:jc w:val="center"/>
              <w:rPr>
                <w:del w:id="37" w:author="Erica Schmidt" w:date="2025-09-23T09:47:00Z" w16du:dateUtc="2025-09-23T13:47:00Z"/>
                <w:rFonts w:ascii="Times New Roman" w:hAnsi="Times New Roman" w:cs="Times New Roman"/>
                <w:bCs/>
                <w:sz w:val="20"/>
                <w:szCs w:val="20"/>
              </w:rPr>
            </w:pPr>
            <w:del w:id="38" w:author="Erica Schmidt" w:date="2024-09-30T14:33:00Z" w16du:dateUtc="2024-09-30T18:33:00Z">
              <w:r w:rsidRPr="00DC6D37" w:rsidDel="00F019F6">
                <w:rPr>
                  <w:rFonts w:ascii="Times New Roman" w:hAnsi="Times New Roman" w:cs="Times New Roman"/>
                  <w:bCs/>
                  <w:sz w:val="20"/>
                  <w:szCs w:val="20"/>
                </w:rPr>
                <w:delText>Date</w:delText>
              </w:r>
            </w:del>
          </w:p>
        </w:tc>
        <w:tc>
          <w:tcPr>
            <w:tcW w:w="2337" w:type="dxa"/>
            <w:tcBorders>
              <w:bottom w:val="single" w:sz="4" w:space="0" w:color="auto"/>
            </w:tcBorders>
          </w:tcPr>
          <w:p w14:paraId="459D3B55" w14:textId="63D8FDF2" w:rsidR="00F019F6" w:rsidRPr="00DC6D37" w:rsidDel="00160067" w:rsidRDefault="00F019F6" w:rsidP="001050C9">
            <w:pPr>
              <w:spacing w:line="360" w:lineRule="auto"/>
              <w:jc w:val="center"/>
              <w:rPr>
                <w:del w:id="39" w:author="Erica Schmidt" w:date="2025-09-23T09:47:00Z" w16du:dateUtc="2025-09-23T13:47:00Z"/>
                <w:rFonts w:ascii="Times New Roman" w:hAnsi="Times New Roman" w:cs="Times New Roman"/>
                <w:bCs/>
                <w:sz w:val="20"/>
                <w:szCs w:val="20"/>
              </w:rPr>
            </w:pPr>
            <w:del w:id="40" w:author="Erica Schmidt" w:date="2024-09-30T14:33:00Z" w16du:dateUtc="2024-09-30T18:33:00Z">
              <w:r w:rsidRPr="00DC6D37" w:rsidDel="00F019F6">
                <w:rPr>
                  <w:rFonts w:ascii="Times New Roman" w:hAnsi="Times New Roman" w:cs="Times New Roman"/>
                  <w:bCs/>
                  <w:sz w:val="20"/>
                  <w:szCs w:val="20"/>
                </w:rPr>
                <w:delText>AMS Collected</w:delText>
              </w:r>
            </w:del>
          </w:p>
        </w:tc>
        <w:tc>
          <w:tcPr>
            <w:tcW w:w="2338" w:type="dxa"/>
            <w:tcBorders>
              <w:bottom w:val="single" w:sz="4" w:space="0" w:color="auto"/>
            </w:tcBorders>
          </w:tcPr>
          <w:p w14:paraId="3BFA15C1" w14:textId="16931C09" w:rsidR="00F019F6" w:rsidRPr="00DC6D37" w:rsidDel="00160067" w:rsidRDefault="00F019F6" w:rsidP="001050C9">
            <w:pPr>
              <w:spacing w:line="360" w:lineRule="auto"/>
              <w:jc w:val="center"/>
              <w:rPr>
                <w:del w:id="41" w:author="Erica Schmidt" w:date="2025-09-23T09:47:00Z" w16du:dateUtc="2025-09-23T13:47:00Z"/>
                <w:rFonts w:ascii="Times New Roman" w:hAnsi="Times New Roman" w:cs="Times New Roman"/>
                <w:bCs/>
                <w:sz w:val="20"/>
                <w:szCs w:val="20"/>
              </w:rPr>
            </w:pPr>
            <w:del w:id="42" w:author="Erica Schmidt" w:date="2024-09-30T14:33:00Z" w16du:dateUtc="2024-09-30T18:33:00Z">
              <w:r w:rsidRPr="00DC6D37" w:rsidDel="00F019F6">
                <w:rPr>
                  <w:rFonts w:ascii="Times New Roman" w:hAnsi="Times New Roman" w:cs="Times New Roman"/>
                  <w:bCs/>
                  <w:sz w:val="20"/>
                  <w:szCs w:val="20"/>
                </w:rPr>
                <w:delText>Foot Pedal Time (s)</w:delText>
              </w:r>
            </w:del>
          </w:p>
        </w:tc>
        <w:tc>
          <w:tcPr>
            <w:tcW w:w="2338" w:type="dxa"/>
            <w:tcBorders>
              <w:bottom w:val="single" w:sz="4" w:space="0" w:color="auto"/>
            </w:tcBorders>
          </w:tcPr>
          <w:p w14:paraId="042159D8" w14:textId="24A7470F" w:rsidR="00F019F6" w:rsidRPr="00DC6D37" w:rsidDel="00160067" w:rsidRDefault="00F019F6" w:rsidP="001050C9">
            <w:pPr>
              <w:spacing w:line="360" w:lineRule="auto"/>
              <w:jc w:val="center"/>
              <w:rPr>
                <w:del w:id="43" w:author="Erica Schmidt" w:date="2025-09-23T09:47:00Z" w16du:dateUtc="2025-09-23T13:47:00Z"/>
                <w:rFonts w:ascii="Times New Roman" w:hAnsi="Times New Roman" w:cs="Times New Roman"/>
                <w:bCs/>
                <w:sz w:val="20"/>
                <w:szCs w:val="20"/>
              </w:rPr>
            </w:pPr>
            <w:del w:id="44" w:author="Erica Schmidt" w:date="2024-09-30T14:33:00Z" w16du:dateUtc="2024-09-30T18:33:00Z">
              <w:r w:rsidRPr="00DC6D37" w:rsidDel="00F019F6">
                <w:rPr>
                  <w:rFonts w:ascii="Times New Roman" w:hAnsi="Times New Roman" w:cs="Times New Roman"/>
                  <w:bCs/>
                  <w:sz w:val="20"/>
                  <w:szCs w:val="20"/>
                </w:rPr>
                <w:delText>CPUE (AMS/hour)</w:delText>
              </w:r>
            </w:del>
          </w:p>
        </w:tc>
      </w:tr>
      <w:tr w:rsidR="00F019F6" w:rsidRPr="00071DA5" w:rsidDel="00160067" w14:paraId="6E9764EF" w14:textId="21F92067" w:rsidTr="001050C9">
        <w:trPr>
          <w:del w:id="45" w:author="Erica Schmidt" w:date="2025-09-23T09:47:00Z" w16du:dateUtc="2025-09-23T13:47:00Z"/>
        </w:trPr>
        <w:tc>
          <w:tcPr>
            <w:tcW w:w="2337" w:type="dxa"/>
            <w:tcBorders>
              <w:top w:val="single" w:sz="4" w:space="0" w:color="auto"/>
            </w:tcBorders>
          </w:tcPr>
          <w:p w14:paraId="6EFA2395" w14:textId="6A0F1EF4" w:rsidR="00F019F6" w:rsidRPr="00071DA5" w:rsidDel="00160067" w:rsidRDefault="00F019F6" w:rsidP="001050C9">
            <w:pPr>
              <w:spacing w:line="360" w:lineRule="auto"/>
              <w:jc w:val="center"/>
              <w:rPr>
                <w:del w:id="46" w:author="Erica Schmidt" w:date="2025-09-23T09:47:00Z" w16du:dateUtc="2025-09-23T13:47:00Z"/>
                <w:rFonts w:ascii="Times New Roman" w:hAnsi="Times New Roman" w:cs="Times New Roman"/>
                <w:bCs/>
                <w:sz w:val="20"/>
                <w:szCs w:val="20"/>
              </w:rPr>
            </w:pPr>
            <w:del w:id="47" w:author="Erica Schmidt" w:date="2024-09-30T14:33:00Z" w16du:dateUtc="2024-09-30T18:33:00Z">
              <w:r w:rsidRPr="00071DA5" w:rsidDel="00F019F6">
                <w:rPr>
                  <w:rFonts w:ascii="Times New Roman" w:hAnsi="Times New Roman" w:cs="Times New Roman"/>
                  <w:bCs/>
                  <w:sz w:val="20"/>
                  <w:szCs w:val="20"/>
                </w:rPr>
                <w:delText>08/23/2023</w:delText>
              </w:r>
            </w:del>
          </w:p>
        </w:tc>
        <w:tc>
          <w:tcPr>
            <w:tcW w:w="2337" w:type="dxa"/>
            <w:tcBorders>
              <w:top w:val="single" w:sz="4" w:space="0" w:color="auto"/>
            </w:tcBorders>
          </w:tcPr>
          <w:p w14:paraId="0D340AE3" w14:textId="6123660F" w:rsidR="00F019F6" w:rsidRPr="00071DA5" w:rsidDel="00160067" w:rsidRDefault="00F019F6" w:rsidP="001050C9">
            <w:pPr>
              <w:spacing w:line="360" w:lineRule="auto"/>
              <w:jc w:val="center"/>
              <w:rPr>
                <w:del w:id="48" w:author="Erica Schmidt" w:date="2025-09-23T09:47:00Z" w16du:dateUtc="2025-09-23T13:47:00Z"/>
                <w:rFonts w:ascii="Times New Roman" w:hAnsi="Times New Roman" w:cs="Times New Roman"/>
                <w:bCs/>
                <w:sz w:val="20"/>
                <w:szCs w:val="20"/>
              </w:rPr>
            </w:pPr>
            <w:del w:id="49" w:author="Erica Schmidt" w:date="2024-09-30T14:33:00Z" w16du:dateUtc="2024-09-30T18:33:00Z">
              <w:r w:rsidRPr="00071DA5" w:rsidDel="00F019F6">
                <w:rPr>
                  <w:rFonts w:ascii="Times New Roman" w:hAnsi="Times New Roman" w:cs="Times New Roman"/>
                  <w:bCs/>
                  <w:sz w:val="20"/>
                  <w:szCs w:val="20"/>
                </w:rPr>
                <w:delText>10</w:delText>
              </w:r>
            </w:del>
          </w:p>
        </w:tc>
        <w:tc>
          <w:tcPr>
            <w:tcW w:w="2338" w:type="dxa"/>
            <w:tcBorders>
              <w:top w:val="single" w:sz="4" w:space="0" w:color="auto"/>
            </w:tcBorders>
          </w:tcPr>
          <w:p w14:paraId="20924E67" w14:textId="260F2B1D" w:rsidR="00F019F6" w:rsidRPr="00071DA5" w:rsidDel="00160067" w:rsidRDefault="00F019F6" w:rsidP="001050C9">
            <w:pPr>
              <w:spacing w:line="360" w:lineRule="auto"/>
              <w:jc w:val="center"/>
              <w:rPr>
                <w:del w:id="50" w:author="Erica Schmidt" w:date="2025-09-23T09:47:00Z" w16du:dateUtc="2025-09-23T13:47:00Z"/>
                <w:rFonts w:ascii="Times New Roman" w:hAnsi="Times New Roman" w:cs="Times New Roman"/>
                <w:bCs/>
                <w:sz w:val="20"/>
                <w:szCs w:val="20"/>
              </w:rPr>
            </w:pPr>
            <w:del w:id="51" w:author="Erica Schmidt" w:date="2024-09-30T14:33:00Z" w16du:dateUtc="2024-09-30T18:33:00Z">
              <w:r w:rsidRPr="00071DA5" w:rsidDel="00F019F6">
                <w:rPr>
                  <w:rFonts w:ascii="Times New Roman" w:hAnsi="Times New Roman" w:cs="Times New Roman"/>
                  <w:bCs/>
                  <w:sz w:val="20"/>
                  <w:szCs w:val="20"/>
                </w:rPr>
                <w:delText>5400</w:delText>
              </w:r>
            </w:del>
          </w:p>
        </w:tc>
        <w:tc>
          <w:tcPr>
            <w:tcW w:w="2338" w:type="dxa"/>
            <w:tcBorders>
              <w:top w:val="single" w:sz="4" w:space="0" w:color="auto"/>
            </w:tcBorders>
          </w:tcPr>
          <w:p w14:paraId="27D69824" w14:textId="2EF5ACF6" w:rsidR="00F019F6" w:rsidRPr="00071DA5" w:rsidDel="00160067" w:rsidRDefault="00F019F6" w:rsidP="001050C9">
            <w:pPr>
              <w:spacing w:line="360" w:lineRule="auto"/>
              <w:jc w:val="center"/>
              <w:rPr>
                <w:del w:id="52" w:author="Erica Schmidt" w:date="2025-09-23T09:47:00Z" w16du:dateUtc="2025-09-23T13:47:00Z"/>
                <w:rFonts w:ascii="Times New Roman" w:hAnsi="Times New Roman" w:cs="Times New Roman"/>
                <w:bCs/>
                <w:sz w:val="20"/>
                <w:szCs w:val="20"/>
              </w:rPr>
            </w:pPr>
            <w:del w:id="53" w:author="Erica Schmidt" w:date="2024-09-30T14:33:00Z" w16du:dateUtc="2024-09-30T18:33:00Z">
              <w:r w:rsidRPr="00071DA5" w:rsidDel="00F019F6">
                <w:rPr>
                  <w:rFonts w:ascii="Times New Roman" w:hAnsi="Times New Roman" w:cs="Times New Roman"/>
                  <w:bCs/>
                  <w:sz w:val="20"/>
                  <w:szCs w:val="20"/>
                </w:rPr>
                <w:delText>6.67</w:delText>
              </w:r>
            </w:del>
          </w:p>
        </w:tc>
      </w:tr>
      <w:tr w:rsidR="00F019F6" w:rsidRPr="00071DA5" w:rsidDel="00160067" w14:paraId="2063472B" w14:textId="75FA8355" w:rsidTr="001050C9">
        <w:trPr>
          <w:del w:id="54" w:author="Erica Schmidt" w:date="2025-09-23T09:47:00Z" w16du:dateUtc="2025-09-23T13:47:00Z"/>
        </w:trPr>
        <w:tc>
          <w:tcPr>
            <w:tcW w:w="2337" w:type="dxa"/>
          </w:tcPr>
          <w:p w14:paraId="41080615" w14:textId="6D5CCA62" w:rsidR="00F019F6" w:rsidRPr="00071DA5" w:rsidDel="00160067" w:rsidRDefault="00F019F6" w:rsidP="001050C9">
            <w:pPr>
              <w:spacing w:line="360" w:lineRule="auto"/>
              <w:jc w:val="center"/>
              <w:rPr>
                <w:del w:id="55" w:author="Erica Schmidt" w:date="2025-09-23T09:47:00Z" w16du:dateUtc="2025-09-23T13:47:00Z"/>
                <w:rFonts w:ascii="Times New Roman" w:hAnsi="Times New Roman" w:cs="Times New Roman"/>
                <w:bCs/>
                <w:sz w:val="20"/>
                <w:szCs w:val="20"/>
              </w:rPr>
            </w:pPr>
            <w:del w:id="56" w:author="Erica Schmidt" w:date="2024-09-30T14:33:00Z" w16du:dateUtc="2024-09-30T18:33:00Z">
              <w:r w:rsidRPr="00071DA5" w:rsidDel="00F019F6">
                <w:rPr>
                  <w:rFonts w:ascii="Times New Roman" w:hAnsi="Times New Roman" w:cs="Times New Roman"/>
                  <w:bCs/>
                  <w:sz w:val="20"/>
                  <w:szCs w:val="20"/>
                </w:rPr>
                <w:delText>09/22/2023</w:delText>
              </w:r>
            </w:del>
          </w:p>
        </w:tc>
        <w:tc>
          <w:tcPr>
            <w:tcW w:w="2337" w:type="dxa"/>
          </w:tcPr>
          <w:p w14:paraId="6BDE24C6" w14:textId="1BCD0FEF" w:rsidR="00F019F6" w:rsidRPr="00071DA5" w:rsidDel="00160067" w:rsidRDefault="00F019F6" w:rsidP="001050C9">
            <w:pPr>
              <w:spacing w:line="360" w:lineRule="auto"/>
              <w:jc w:val="center"/>
              <w:rPr>
                <w:del w:id="57" w:author="Erica Schmidt" w:date="2025-09-23T09:47:00Z" w16du:dateUtc="2025-09-23T13:47:00Z"/>
                <w:rFonts w:ascii="Times New Roman" w:hAnsi="Times New Roman" w:cs="Times New Roman"/>
                <w:bCs/>
                <w:sz w:val="20"/>
                <w:szCs w:val="20"/>
              </w:rPr>
            </w:pPr>
            <w:del w:id="58" w:author="Erica Schmidt" w:date="2024-09-30T14:33:00Z" w16du:dateUtc="2024-09-30T18:33:00Z">
              <w:r w:rsidRPr="00071DA5" w:rsidDel="00F019F6">
                <w:rPr>
                  <w:rFonts w:ascii="Times New Roman" w:hAnsi="Times New Roman" w:cs="Times New Roman"/>
                  <w:bCs/>
                  <w:sz w:val="20"/>
                  <w:szCs w:val="20"/>
                </w:rPr>
                <w:delText>12</w:delText>
              </w:r>
            </w:del>
          </w:p>
        </w:tc>
        <w:tc>
          <w:tcPr>
            <w:tcW w:w="2338" w:type="dxa"/>
          </w:tcPr>
          <w:p w14:paraId="4435B544" w14:textId="24E900E5" w:rsidR="00F019F6" w:rsidRPr="00071DA5" w:rsidDel="00160067" w:rsidRDefault="00F019F6" w:rsidP="001050C9">
            <w:pPr>
              <w:spacing w:line="360" w:lineRule="auto"/>
              <w:jc w:val="center"/>
              <w:rPr>
                <w:del w:id="59" w:author="Erica Schmidt" w:date="2025-09-23T09:47:00Z" w16du:dateUtc="2025-09-23T13:47:00Z"/>
                <w:rFonts w:ascii="Times New Roman" w:hAnsi="Times New Roman" w:cs="Times New Roman"/>
                <w:bCs/>
                <w:sz w:val="20"/>
                <w:szCs w:val="20"/>
              </w:rPr>
            </w:pPr>
            <w:del w:id="60" w:author="Erica Schmidt" w:date="2024-09-30T14:33:00Z" w16du:dateUtc="2024-09-30T18:33:00Z">
              <w:r w:rsidRPr="00071DA5" w:rsidDel="00F019F6">
                <w:rPr>
                  <w:rFonts w:ascii="Times New Roman" w:hAnsi="Times New Roman" w:cs="Times New Roman"/>
                  <w:bCs/>
                  <w:sz w:val="20"/>
                  <w:szCs w:val="20"/>
                </w:rPr>
                <w:delText>5400</w:delText>
              </w:r>
            </w:del>
          </w:p>
        </w:tc>
        <w:tc>
          <w:tcPr>
            <w:tcW w:w="2338" w:type="dxa"/>
          </w:tcPr>
          <w:p w14:paraId="5B77DCED" w14:textId="19D40618" w:rsidR="00F019F6" w:rsidRPr="00071DA5" w:rsidDel="00160067" w:rsidRDefault="00F019F6" w:rsidP="001050C9">
            <w:pPr>
              <w:spacing w:line="360" w:lineRule="auto"/>
              <w:jc w:val="center"/>
              <w:rPr>
                <w:del w:id="61" w:author="Erica Schmidt" w:date="2025-09-23T09:47:00Z" w16du:dateUtc="2025-09-23T13:47:00Z"/>
                <w:rFonts w:ascii="Times New Roman" w:hAnsi="Times New Roman" w:cs="Times New Roman"/>
                <w:bCs/>
                <w:sz w:val="20"/>
                <w:szCs w:val="20"/>
              </w:rPr>
            </w:pPr>
            <w:del w:id="62" w:author="Erica Schmidt" w:date="2024-09-30T14:33:00Z" w16du:dateUtc="2024-09-30T18:33:00Z">
              <w:r w:rsidRPr="00071DA5" w:rsidDel="00F019F6">
                <w:rPr>
                  <w:rFonts w:ascii="Times New Roman" w:hAnsi="Times New Roman" w:cs="Times New Roman"/>
                  <w:bCs/>
                  <w:sz w:val="20"/>
                  <w:szCs w:val="20"/>
                </w:rPr>
                <w:delText>8.00</w:delText>
              </w:r>
            </w:del>
          </w:p>
        </w:tc>
      </w:tr>
      <w:tr w:rsidR="00F019F6" w:rsidRPr="00071DA5" w:rsidDel="00160067" w14:paraId="7DEEDC85" w14:textId="48B3AFF4" w:rsidTr="001050C9">
        <w:trPr>
          <w:del w:id="63" w:author="Erica Schmidt" w:date="2025-09-23T09:47:00Z" w16du:dateUtc="2025-09-23T13:47:00Z"/>
        </w:trPr>
        <w:tc>
          <w:tcPr>
            <w:tcW w:w="2337" w:type="dxa"/>
          </w:tcPr>
          <w:p w14:paraId="1BADF2A6" w14:textId="268D520F" w:rsidR="00F019F6" w:rsidRPr="00071DA5" w:rsidDel="00160067" w:rsidRDefault="00F019F6" w:rsidP="001050C9">
            <w:pPr>
              <w:spacing w:line="360" w:lineRule="auto"/>
              <w:jc w:val="center"/>
              <w:rPr>
                <w:del w:id="64" w:author="Erica Schmidt" w:date="2025-09-23T09:47:00Z" w16du:dateUtc="2025-09-23T13:47:00Z"/>
                <w:rFonts w:ascii="Times New Roman" w:hAnsi="Times New Roman" w:cs="Times New Roman"/>
                <w:bCs/>
                <w:sz w:val="20"/>
                <w:szCs w:val="20"/>
              </w:rPr>
            </w:pPr>
            <w:del w:id="65" w:author="Erica Schmidt" w:date="2024-09-30T14:33:00Z" w16du:dateUtc="2024-09-30T18:33:00Z">
              <w:r w:rsidRPr="00071DA5" w:rsidDel="00F019F6">
                <w:rPr>
                  <w:rFonts w:ascii="Times New Roman" w:hAnsi="Times New Roman" w:cs="Times New Roman"/>
                  <w:bCs/>
                  <w:sz w:val="20"/>
                  <w:szCs w:val="20"/>
                </w:rPr>
                <w:delText>09/26/2023</w:delText>
              </w:r>
            </w:del>
          </w:p>
        </w:tc>
        <w:tc>
          <w:tcPr>
            <w:tcW w:w="2337" w:type="dxa"/>
          </w:tcPr>
          <w:p w14:paraId="7B427C5A" w14:textId="1691DECC" w:rsidR="00F019F6" w:rsidRPr="00071DA5" w:rsidDel="00160067" w:rsidRDefault="00F019F6" w:rsidP="001050C9">
            <w:pPr>
              <w:spacing w:line="360" w:lineRule="auto"/>
              <w:jc w:val="center"/>
              <w:rPr>
                <w:del w:id="66" w:author="Erica Schmidt" w:date="2025-09-23T09:47:00Z" w16du:dateUtc="2025-09-23T13:47:00Z"/>
                <w:rFonts w:ascii="Times New Roman" w:hAnsi="Times New Roman" w:cs="Times New Roman"/>
                <w:bCs/>
                <w:sz w:val="20"/>
                <w:szCs w:val="20"/>
              </w:rPr>
            </w:pPr>
            <w:del w:id="67" w:author="Erica Schmidt" w:date="2024-09-30T14:33:00Z" w16du:dateUtc="2024-09-30T18:33:00Z">
              <w:r w:rsidRPr="00071DA5" w:rsidDel="00F019F6">
                <w:rPr>
                  <w:rFonts w:ascii="Times New Roman" w:hAnsi="Times New Roman" w:cs="Times New Roman"/>
                  <w:bCs/>
                  <w:sz w:val="20"/>
                  <w:szCs w:val="20"/>
                </w:rPr>
                <w:delText>16</w:delText>
              </w:r>
            </w:del>
          </w:p>
        </w:tc>
        <w:tc>
          <w:tcPr>
            <w:tcW w:w="2338" w:type="dxa"/>
          </w:tcPr>
          <w:p w14:paraId="40A995C9" w14:textId="751CE750" w:rsidR="00F019F6" w:rsidRPr="00071DA5" w:rsidDel="00160067" w:rsidRDefault="00F019F6" w:rsidP="001050C9">
            <w:pPr>
              <w:spacing w:line="360" w:lineRule="auto"/>
              <w:jc w:val="center"/>
              <w:rPr>
                <w:del w:id="68" w:author="Erica Schmidt" w:date="2025-09-23T09:47:00Z" w16du:dateUtc="2025-09-23T13:47:00Z"/>
                <w:rFonts w:ascii="Times New Roman" w:hAnsi="Times New Roman" w:cs="Times New Roman"/>
                <w:bCs/>
                <w:sz w:val="20"/>
                <w:szCs w:val="20"/>
              </w:rPr>
            </w:pPr>
            <w:del w:id="69" w:author="Erica Schmidt" w:date="2024-09-30T14:33:00Z" w16du:dateUtc="2024-09-30T18:33:00Z">
              <w:r w:rsidRPr="00071DA5" w:rsidDel="00F019F6">
                <w:rPr>
                  <w:rFonts w:ascii="Times New Roman" w:hAnsi="Times New Roman" w:cs="Times New Roman"/>
                  <w:bCs/>
                  <w:sz w:val="20"/>
                  <w:szCs w:val="20"/>
                </w:rPr>
                <w:delText>5400</w:delText>
              </w:r>
            </w:del>
          </w:p>
        </w:tc>
        <w:tc>
          <w:tcPr>
            <w:tcW w:w="2338" w:type="dxa"/>
          </w:tcPr>
          <w:p w14:paraId="44E41B0F" w14:textId="70E2D288" w:rsidR="00F019F6" w:rsidRPr="00071DA5" w:rsidDel="00160067" w:rsidRDefault="00F019F6" w:rsidP="001050C9">
            <w:pPr>
              <w:spacing w:line="360" w:lineRule="auto"/>
              <w:jc w:val="center"/>
              <w:rPr>
                <w:del w:id="70" w:author="Erica Schmidt" w:date="2025-09-23T09:47:00Z" w16du:dateUtc="2025-09-23T13:47:00Z"/>
                <w:rFonts w:ascii="Times New Roman" w:hAnsi="Times New Roman" w:cs="Times New Roman"/>
                <w:bCs/>
                <w:sz w:val="20"/>
                <w:szCs w:val="20"/>
              </w:rPr>
            </w:pPr>
            <w:del w:id="71" w:author="Erica Schmidt" w:date="2024-09-30T14:33:00Z" w16du:dateUtc="2024-09-30T18:33:00Z">
              <w:r w:rsidRPr="00071DA5" w:rsidDel="00F019F6">
                <w:rPr>
                  <w:rFonts w:ascii="Times New Roman" w:hAnsi="Times New Roman" w:cs="Times New Roman"/>
                  <w:bCs/>
                  <w:sz w:val="20"/>
                  <w:szCs w:val="20"/>
                </w:rPr>
                <w:delText>10.67</w:delText>
              </w:r>
            </w:del>
          </w:p>
        </w:tc>
      </w:tr>
      <w:tr w:rsidR="00F019F6" w:rsidRPr="00071DA5" w:rsidDel="00160067" w14:paraId="2F00A168" w14:textId="4B8C645E" w:rsidTr="001050C9">
        <w:trPr>
          <w:del w:id="72" w:author="Erica Schmidt" w:date="2025-09-23T09:47:00Z" w16du:dateUtc="2025-09-23T13:47:00Z"/>
        </w:trPr>
        <w:tc>
          <w:tcPr>
            <w:tcW w:w="2337" w:type="dxa"/>
          </w:tcPr>
          <w:p w14:paraId="4F8EE4DC" w14:textId="307209EB" w:rsidR="00F019F6" w:rsidRPr="00071DA5" w:rsidDel="00160067" w:rsidRDefault="00F019F6" w:rsidP="001050C9">
            <w:pPr>
              <w:spacing w:line="360" w:lineRule="auto"/>
              <w:jc w:val="center"/>
              <w:rPr>
                <w:del w:id="73" w:author="Erica Schmidt" w:date="2025-09-23T09:47:00Z" w16du:dateUtc="2025-09-23T13:47:00Z"/>
                <w:rFonts w:ascii="Times New Roman" w:hAnsi="Times New Roman" w:cs="Times New Roman"/>
                <w:bCs/>
                <w:sz w:val="20"/>
                <w:szCs w:val="20"/>
              </w:rPr>
            </w:pPr>
            <w:del w:id="74" w:author="Erica Schmidt" w:date="2024-09-30T14:33:00Z" w16du:dateUtc="2024-09-30T18:33:00Z">
              <w:r w:rsidRPr="00071DA5" w:rsidDel="00F019F6">
                <w:rPr>
                  <w:rFonts w:ascii="Times New Roman" w:hAnsi="Times New Roman" w:cs="Times New Roman"/>
                  <w:bCs/>
                  <w:sz w:val="20"/>
                  <w:szCs w:val="20"/>
                </w:rPr>
                <w:delText>10/19/2023</w:delText>
              </w:r>
            </w:del>
          </w:p>
        </w:tc>
        <w:tc>
          <w:tcPr>
            <w:tcW w:w="2337" w:type="dxa"/>
          </w:tcPr>
          <w:p w14:paraId="37EEA038" w14:textId="21F353E4" w:rsidR="00F019F6" w:rsidRPr="00071DA5" w:rsidDel="00160067" w:rsidRDefault="00F019F6" w:rsidP="001050C9">
            <w:pPr>
              <w:spacing w:line="360" w:lineRule="auto"/>
              <w:jc w:val="center"/>
              <w:rPr>
                <w:del w:id="75" w:author="Erica Schmidt" w:date="2025-09-23T09:47:00Z" w16du:dateUtc="2025-09-23T13:47:00Z"/>
                <w:rFonts w:ascii="Times New Roman" w:hAnsi="Times New Roman" w:cs="Times New Roman"/>
                <w:bCs/>
                <w:sz w:val="20"/>
                <w:szCs w:val="20"/>
              </w:rPr>
            </w:pPr>
            <w:del w:id="76" w:author="Erica Schmidt" w:date="2024-09-30T14:33:00Z" w16du:dateUtc="2024-09-30T18:33:00Z">
              <w:r w:rsidRPr="00071DA5" w:rsidDel="00F019F6">
                <w:rPr>
                  <w:rFonts w:ascii="Times New Roman" w:hAnsi="Times New Roman" w:cs="Times New Roman"/>
                  <w:bCs/>
                  <w:sz w:val="20"/>
                  <w:szCs w:val="20"/>
                </w:rPr>
                <w:delText>12</w:delText>
              </w:r>
            </w:del>
          </w:p>
        </w:tc>
        <w:tc>
          <w:tcPr>
            <w:tcW w:w="2338" w:type="dxa"/>
          </w:tcPr>
          <w:p w14:paraId="58854515" w14:textId="0EE60B4D" w:rsidR="00F019F6" w:rsidRPr="00071DA5" w:rsidDel="00160067" w:rsidRDefault="00F019F6" w:rsidP="001050C9">
            <w:pPr>
              <w:spacing w:line="360" w:lineRule="auto"/>
              <w:jc w:val="center"/>
              <w:rPr>
                <w:del w:id="77" w:author="Erica Schmidt" w:date="2025-09-23T09:47:00Z" w16du:dateUtc="2025-09-23T13:47:00Z"/>
                <w:rFonts w:ascii="Times New Roman" w:hAnsi="Times New Roman" w:cs="Times New Roman"/>
                <w:bCs/>
                <w:sz w:val="20"/>
                <w:szCs w:val="20"/>
              </w:rPr>
            </w:pPr>
            <w:del w:id="78" w:author="Erica Schmidt" w:date="2024-09-30T14:33:00Z" w16du:dateUtc="2024-09-30T18:33:00Z">
              <w:r w:rsidRPr="00071DA5" w:rsidDel="00F019F6">
                <w:rPr>
                  <w:rFonts w:ascii="Times New Roman" w:hAnsi="Times New Roman" w:cs="Times New Roman"/>
                  <w:bCs/>
                  <w:sz w:val="20"/>
                  <w:szCs w:val="20"/>
                </w:rPr>
                <w:delText>5400</w:delText>
              </w:r>
            </w:del>
          </w:p>
        </w:tc>
        <w:tc>
          <w:tcPr>
            <w:tcW w:w="2338" w:type="dxa"/>
          </w:tcPr>
          <w:p w14:paraId="0BB80E13" w14:textId="2A4C48AA" w:rsidR="00F019F6" w:rsidRPr="00071DA5" w:rsidDel="00160067" w:rsidRDefault="00F019F6" w:rsidP="001050C9">
            <w:pPr>
              <w:spacing w:line="360" w:lineRule="auto"/>
              <w:jc w:val="center"/>
              <w:rPr>
                <w:del w:id="79" w:author="Erica Schmidt" w:date="2025-09-23T09:47:00Z" w16du:dateUtc="2025-09-23T13:47:00Z"/>
                <w:rFonts w:ascii="Times New Roman" w:hAnsi="Times New Roman" w:cs="Times New Roman"/>
                <w:bCs/>
                <w:sz w:val="20"/>
                <w:szCs w:val="20"/>
              </w:rPr>
            </w:pPr>
            <w:del w:id="80" w:author="Erica Schmidt" w:date="2024-09-30T14:33:00Z" w16du:dateUtc="2024-09-30T18:33:00Z">
              <w:r w:rsidRPr="00071DA5" w:rsidDel="00F019F6">
                <w:rPr>
                  <w:rFonts w:ascii="Times New Roman" w:hAnsi="Times New Roman" w:cs="Times New Roman"/>
                  <w:bCs/>
                  <w:sz w:val="20"/>
                  <w:szCs w:val="20"/>
                </w:rPr>
                <w:delText>8.00</w:delText>
              </w:r>
            </w:del>
          </w:p>
        </w:tc>
      </w:tr>
      <w:tr w:rsidR="00F019F6" w:rsidRPr="00071DA5" w:rsidDel="00160067" w14:paraId="29EE1F2C" w14:textId="2857B8A8" w:rsidTr="001050C9">
        <w:trPr>
          <w:del w:id="81" w:author="Erica Schmidt" w:date="2025-09-23T09:47:00Z" w16du:dateUtc="2025-09-23T13:47:00Z"/>
        </w:trPr>
        <w:tc>
          <w:tcPr>
            <w:tcW w:w="2337" w:type="dxa"/>
            <w:tcBorders>
              <w:top w:val="single" w:sz="4" w:space="0" w:color="auto"/>
            </w:tcBorders>
          </w:tcPr>
          <w:p w14:paraId="463CD697" w14:textId="63F35658" w:rsidR="00F019F6" w:rsidRPr="00071DA5" w:rsidDel="00160067" w:rsidRDefault="00F019F6" w:rsidP="001050C9">
            <w:pPr>
              <w:spacing w:line="360" w:lineRule="auto"/>
              <w:jc w:val="center"/>
              <w:rPr>
                <w:del w:id="82" w:author="Erica Schmidt" w:date="2025-09-23T09:47:00Z" w16du:dateUtc="2025-09-23T13:47:00Z"/>
                <w:rFonts w:ascii="Times New Roman" w:hAnsi="Times New Roman" w:cs="Times New Roman"/>
                <w:bCs/>
                <w:sz w:val="20"/>
                <w:szCs w:val="20"/>
              </w:rPr>
            </w:pPr>
            <w:del w:id="83" w:author="Erica Schmidt" w:date="2024-09-30T14:33:00Z" w16du:dateUtc="2024-09-30T18:33:00Z">
              <w:r w:rsidRPr="00DC6D37" w:rsidDel="00F019F6">
                <w:rPr>
                  <w:rFonts w:ascii="Times New Roman" w:hAnsi="Times New Roman" w:cs="Times New Roman"/>
                  <w:bCs/>
                  <w:sz w:val="20"/>
                  <w:szCs w:val="20"/>
                </w:rPr>
                <w:delText>Totals</w:delText>
              </w:r>
            </w:del>
          </w:p>
        </w:tc>
        <w:tc>
          <w:tcPr>
            <w:tcW w:w="2337" w:type="dxa"/>
            <w:tcBorders>
              <w:top w:val="single" w:sz="4" w:space="0" w:color="auto"/>
            </w:tcBorders>
          </w:tcPr>
          <w:p w14:paraId="27014775" w14:textId="094452E7" w:rsidR="00F019F6" w:rsidRPr="00DC6D37" w:rsidDel="00160067" w:rsidRDefault="00F019F6" w:rsidP="001050C9">
            <w:pPr>
              <w:spacing w:line="360" w:lineRule="auto"/>
              <w:jc w:val="center"/>
              <w:rPr>
                <w:del w:id="84" w:author="Erica Schmidt" w:date="2025-09-23T09:47:00Z" w16du:dateUtc="2025-09-23T13:47:00Z"/>
                <w:rFonts w:ascii="Times New Roman" w:hAnsi="Times New Roman" w:cs="Times New Roman"/>
                <w:bCs/>
                <w:sz w:val="20"/>
                <w:szCs w:val="20"/>
              </w:rPr>
            </w:pPr>
            <w:del w:id="85" w:author="Erica Schmidt" w:date="2024-09-30T14:33:00Z" w16du:dateUtc="2024-09-30T18:33:00Z">
              <w:r w:rsidRPr="00DC6D37" w:rsidDel="00F019F6">
                <w:rPr>
                  <w:rFonts w:ascii="Times New Roman" w:hAnsi="Times New Roman" w:cs="Times New Roman"/>
                  <w:bCs/>
                  <w:sz w:val="20"/>
                  <w:szCs w:val="20"/>
                </w:rPr>
                <w:delText>50</w:delText>
              </w:r>
            </w:del>
          </w:p>
        </w:tc>
        <w:tc>
          <w:tcPr>
            <w:tcW w:w="2338" w:type="dxa"/>
            <w:tcBorders>
              <w:top w:val="single" w:sz="4" w:space="0" w:color="auto"/>
            </w:tcBorders>
          </w:tcPr>
          <w:p w14:paraId="771F1CDB" w14:textId="1D2D0EBC" w:rsidR="00F019F6" w:rsidRPr="00DC6D37" w:rsidDel="00160067" w:rsidRDefault="00F019F6" w:rsidP="001050C9">
            <w:pPr>
              <w:spacing w:line="360" w:lineRule="auto"/>
              <w:jc w:val="center"/>
              <w:rPr>
                <w:del w:id="86" w:author="Erica Schmidt" w:date="2025-09-23T09:47:00Z" w16du:dateUtc="2025-09-23T13:47:00Z"/>
                <w:rFonts w:ascii="Times New Roman" w:hAnsi="Times New Roman" w:cs="Times New Roman"/>
                <w:bCs/>
                <w:sz w:val="20"/>
                <w:szCs w:val="20"/>
              </w:rPr>
            </w:pPr>
            <w:del w:id="87" w:author="Erica Schmidt" w:date="2024-09-30T14:33:00Z" w16du:dateUtc="2024-09-30T18:33:00Z">
              <w:r w:rsidRPr="00DC6D37" w:rsidDel="00F019F6">
                <w:rPr>
                  <w:rFonts w:ascii="Times New Roman" w:hAnsi="Times New Roman" w:cs="Times New Roman"/>
                  <w:bCs/>
                  <w:sz w:val="20"/>
                  <w:szCs w:val="20"/>
                </w:rPr>
                <w:delText>21600</w:delText>
              </w:r>
            </w:del>
          </w:p>
        </w:tc>
        <w:tc>
          <w:tcPr>
            <w:tcW w:w="2338" w:type="dxa"/>
            <w:tcBorders>
              <w:top w:val="single" w:sz="4" w:space="0" w:color="auto"/>
            </w:tcBorders>
          </w:tcPr>
          <w:p w14:paraId="7FA2F717" w14:textId="649AF938" w:rsidR="00F019F6" w:rsidRPr="00DC6D37" w:rsidDel="00160067" w:rsidRDefault="00F019F6" w:rsidP="001050C9">
            <w:pPr>
              <w:spacing w:line="360" w:lineRule="auto"/>
              <w:jc w:val="center"/>
              <w:rPr>
                <w:del w:id="88" w:author="Erica Schmidt" w:date="2025-09-23T09:47:00Z" w16du:dateUtc="2025-09-23T13:47:00Z"/>
                <w:rFonts w:ascii="Times New Roman" w:hAnsi="Times New Roman" w:cs="Times New Roman"/>
                <w:bCs/>
                <w:sz w:val="20"/>
                <w:szCs w:val="20"/>
              </w:rPr>
            </w:pPr>
            <w:del w:id="89" w:author="Erica Schmidt" w:date="2024-09-30T14:33:00Z" w16du:dateUtc="2024-09-30T18:33:00Z">
              <w:r w:rsidRPr="00DC6D37" w:rsidDel="00F019F6">
                <w:rPr>
                  <w:rFonts w:ascii="Times New Roman" w:hAnsi="Times New Roman" w:cs="Times New Roman"/>
                  <w:bCs/>
                  <w:sz w:val="20"/>
                  <w:szCs w:val="20"/>
                </w:rPr>
                <w:delText>8.33</w:delText>
              </w:r>
            </w:del>
          </w:p>
        </w:tc>
      </w:tr>
    </w:tbl>
    <w:p w14:paraId="2F2EB187" w14:textId="4853BA4E" w:rsidR="00F019F6" w:rsidDel="00160067" w:rsidRDefault="00F019F6" w:rsidP="00F019F6">
      <w:pPr>
        <w:rPr>
          <w:del w:id="90" w:author="Erica Schmidt" w:date="2025-09-23T09:47:00Z" w16du:dateUtc="2025-09-23T13:47:00Z"/>
          <w:rFonts w:ascii="Times New Roman" w:hAnsi="Times New Roman" w:cs="Times New Roman"/>
          <w:b/>
          <w:sz w:val="20"/>
          <w:szCs w:val="20"/>
        </w:rPr>
      </w:pPr>
    </w:p>
    <w:p w14:paraId="2D5D5A04" w14:textId="77777777" w:rsidR="00F019F6" w:rsidRPr="007F452E" w:rsidRDefault="00F019F6" w:rsidP="00F019F6">
      <w:pPr>
        <w:spacing w:line="360" w:lineRule="auto"/>
        <w:jc w:val="both"/>
        <w:rPr>
          <w:rFonts w:ascii="Times New Roman" w:hAnsi="Times New Roman" w:cs="Times New Roman"/>
          <w:sz w:val="24"/>
          <w:szCs w:val="24"/>
        </w:rPr>
      </w:pPr>
      <w:r w:rsidRPr="007F452E">
        <w:rPr>
          <w:rFonts w:ascii="Times New Roman" w:hAnsi="Times New Roman" w:cs="Times New Roman"/>
          <w:sz w:val="24"/>
          <w:szCs w:val="24"/>
        </w:rPr>
        <w:t xml:space="preserve">Great Pee Dee River </w:t>
      </w:r>
    </w:p>
    <w:p w14:paraId="71531A5A" w14:textId="501C9E91" w:rsidR="00F019F6" w:rsidRDefault="00F019F6" w:rsidP="00F019F6">
      <w:pPr>
        <w:spacing w:line="360" w:lineRule="auto"/>
        <w:contextualSpacing/>
        <w:jc w:val="both"/>
        <w:rPr>
          <w:rFonts w:ascii="Times New Roman" w:hAnsi="Times New Roman" w:cs="Times New Roman"/>
          <w:sz w:val="24"/>
          <w:szCs w:val="24"/>
        </w:rPr>
      </w:pPr>
      <w:r w:rsidRPr="0022654A">
        <w:rPr>
          <w:rFonts w:ascii="Times New Roman" w:hAnsi="Times New Roman" w:cs="Times New Roman"/>
          <w:sz w:val="24"/>
          <w:szCs w:val="24"/>
        </w:rPr>
        <w:t xml:space="preserve">As part of requirements for the SC’s shad fisheries sustainability plan, the Great Pee Dee River </w:t>
      </w:r>
      <w:r>
        <w:rPr>
          <w:rFonts w:ascii="Times New Roman" w:hAnsi="Times New Roman" w:cs="Times New Roman"/>
          <w:sz w:val="24"/>
          <w:szCs w:val="24"/>
        </w:rPr>
        <w:t>was sampled August through October</w:t>
      </w:r>
      <w:r w:rsidRPr="0022654A">
        <w:rPr>
          <w:rFonts w:ascii="Times New Roman" w:hAnsi="Times New Roman" w:cs="Times New Roman"/>
          <w:sz w:val="24"/>
          <w:szCs w:val="24"/>
        </w:rPr>
        <w:t xml:space="preserve"> for juv</w:t>
      </w:r>
      <w:r>
        <w:rPr>
          <w:rFonts w:ascii="Times New Roman" w:hAnsi="Times New Roman" w:cs="Times New Roman"/>
          <w:sz w:val="24"/>
          <w:szCs w:val="24"/>
        </w:rPr>
        <w:t>enile American s</w:t>
      </w:r>
      <w:r w:rsidRPr="0022654A">
        <w:rPr>
          <w:rFonts w:ascii="Times New Roman" w:hAnsi="Times New Roman" w:cs="Times New Roman"/>
          <w:sz w:val="24"/>
          <w:szCs w:val="24"/>
        </w:rPr>
        <w:t>had</w:t>
      </w:r>
      <w:r>
        <w:rPr>
          <w:rFonts w:ascii="Times New Roman" w:hAnsi="Times New Roman" w:cs="Times New Roman"/>
          <w:sz w:val="24"/>
          <w:szCs w:val="24"/>
        </w:rPr>
        <w:t>.</w:t>
      </w:r>
      <w:r w:rsidRPr="0022654A">
        <w:rPr>
          <w:rFonts w:ascii="Times New Roman" w:hAnsi="Times New Roman" w:cs="Times New Roman"/>
          <w:sz w:val="24"/>
          <w:szCs w:val="24"/>
        </w:rPr>
        <w:t xml:space="preserve"> A total of</w:t>
      </w:r>
      <w:r>
        <w:rPr>
          <w:rFonts w:ascii="Times New Roman" w:hAnsi="Times New Roman" w:cs="Times New Roman"/>
          <w:sz w:val="24"/>
          <w:szCs w:val="24"/>
        </w:rPr>
        <w:t xml:space="preserve"> </w:t>
      </w:r>
      <w:del w:id="91" w:author="Erica Schmidt" w:date="2024-09-30T14:33:00Z" w16du:dateUtc="2024-09-30T18:33:00Z">
        <w:r w:rsidDel="00F019F6">
          <w:rPr>
            <w:rFonts w:ascii="Times New Roman" w:hAnsi="Times New Roman" w:cs="Times New Roman"/>
            <w:sz w:val="24"/>
            <w:szCs w:val="24"/>
          </w:rPr>
          <w:delText>55</w:delText>
        </w:r>
      </w:del>
      <w:ins w:id="92" w:author="Erica Schmidt" w:date="2025-09-23T09:47:00Z" w16du:dateUtc="2025-09-23T13:47:00Z">
        <w:r w:rsidR="00160067">
          <w:rPr>
            <w:rFonts w:ascii="Times New Roman" w:hAnsi="Times New Roman" w:cs="Times New Roman"/>
            <w:sz w:val="24"/>
            <w:szCs w:val="24"/>
          </w:rPr>
          <w:t>X</w:t>
        </w:r>
      </w:ins>
      <w:del w:id="93" w:author="Erica Schmidt" w:date="2024-09-30T14:33:00Z" w16du:dateUtc="2024-09-30T18:33:00Z">
        <w:r w:rsidDel="00F019F6">
          <w:rPr>
            <w:rFonts w:ascii="Times New Roman" w:hAnsi="Times New Roman" w:cs="Times New Roman"/>
            <w:sz w:val="24"/>
            <w:szCs w:val="24"/>
          </w:rPr>
          <w:delText xml:space="preserve"> </w:delText>
        </w:r>
      </w:del>
      <w:r>
        <w:rPr>
          <w:rFonts w:ascii="Times New Roman" w:hAnsi="Times New Roman" w:cs="Times New Roman"/>
          <w:sz w:val="24"/>
          <w:szCs w:val="24"/>
        </w:rPr>
        <w:t>YOY American s</w:t>
      </w:r>
      <w:r w:rsidRPr="0022654A">
        <w:rPr>
          <w:rFonts w:ascii="Times New Roman" w:hAnsi="Times New Roman" w:cs="Times New Roman"/>
          <w:sz w:val="24"/>
          <w:szCs w:val="24"/>
        </w:rPr>
        <w:t>had were collected (</w:t>
      </w:r>
      <w:r w:rsidRPr="00B760A6">
        <w:rPr>
          <w:rFonts w:ascii="Times New Roman" w:hAnsi="Times New Roman" w:cs="Times New Roman"/>
          <w:sz w:val="24"/>
          <w:szCs w:val="24"/>
        </w:rPr>
        <w:t xml:space="preserve">Table </w:t>
      </w:r>
      <w:r>
        <w:rPr>
          <w:rFonts w:ascii="Times New Roman" w:hAnsi="Times New Roman" w:cs="Times New Roman"/>
          <w:sz w:val="24"/>
          <w:szCs w:val="24"/>
        </w:rPr>
        <w:t>2</w:t>
      </w:r>
      <w:r w:rsidRPr="00B760A6">
        <w:rPr>
          <w:rFonts w:ascii="Times New Roman" w:hAnsi="Times New Roman" w:cs="Times New Roman"/>
          <w:sz w:val="24"/>
          <w:szCs w:val="24"/>
        </w:rPr>
        <w:t>).</w:t>
      </w:r>
      <w:ins w:id="94" w:author="Erica Schmidt" w:date="2024-09-30T14:33:00Z" w16du:dateUtc="2024-09-30T18:33:00Z">
        <w:r>
          <w:rPr>
            <w:rFonts w:ascii="Times New Roman" w:hAnsi="Times New Roman" w:cs="Times New Roman"/>
            <w:sz w:val="24"/>
            <w:szCs w:val="24"/>
          </w:rPr>
          <w:t xml:space="preserve"> This sampling was done by </w:t>
        </w:r>
      </w:ins>
      <w:ins w:id="95" w:author="Erica Schmidt" w:date="2024-09-30T14:34:00Z" w16du:dateUtc="2024-09-30T18:34:00Z">
        <w:r>
          <w:rPr>
            <w:rFonts w:ascii="Times New Roman" w:hAnsi="Times New Roman" w:cs="Times New Roman"/>
            <w:sz w:val="24"/>
            <w:szCs w:val="24"/>
          </w:rPr>
          <w:t xml:space="preserve">SCDNR </w:t>
        </w:r>
      </w:ins>
      <w:ins w:id="96" w:author="Erica Schmidt" w:date="2024-09-30T14:35:00Z" w16du:dateUtc="2024-09-30T18:35:00Z">
        <w:r>
          <w:rPr>
            <w:rFonts w:ascii="Times New Roman" w:hAnsi="Times New Roman" w:cs="Times New Roman"/>
            <w:sz w:val="24"/>
            <w:szCs w:val="24"/>
          </w:rPr>
          <w:t>R</w:t>
        </w:r>
      </w:ins>
      <w:ins w:id="97" w:author="Erica Schmidt" w:date="2024-09-30T14:34:00Z" w16du:dateUtc="2024-09-30T18:34:00Z">
        <w:r>
          <w:rPr>
            <w:rFonts w:ascii="Times New Roman" w:hAnsi="Times New Roman" w:cs="Times New Roman"/>
            <w:sz w:val="24"/>
            <w:szCs w:val="24"/>
          </w:rPr>
          <w:t>egion II staff.</w:t>
        </w:r>
      </w:ins>
    </w:p>
    <w:p w14:paraId="1C26D2CD" w14:textId="77777777" w:rsidR="00F019F6" w:rsidRDefault="00F019F6" w:rsidP="00F019F6">
      <w:pPr>
        <w:spacing w:line="360" w:lineRule="auto"/>
        <w:contextualSpacing/>
        <w:jc w:val="both"/>
        <w:rPr>
          <w:rFonts w:ascii="Times New Roman" w:hAnsi="Times New Roman" w:cs="Times New Roman"/>
          <w:sz w:val="24"/>
          <w:szCs w:val="24"/>
        </w:rPr>
      </w:pPr>
    </w:p>
    <w:p w14:paraId="1871CFBA" w14:textId="6719DB35" w:rsidR="00F019F6" w:rsidRDefault="00F019F6" w:rsidP="00F019F6">
      <w:pPr>
        <w:pStyle w:val="Heading3"/>
      </w:pPr>
      <w:r>
        <w:rPr>
          <w:bCs/>
        </w:rPr>
        <w:t>Table 2.</w:t>
      </w:r>
      <w:r w:rsidRPr="00FF2604">
        <w:tab/>
        <w:t xml:space="preserve">Total number of juvenile American shad </w:t>
      </w:r>
      <w:r>
        <w:t xml:space="preserve">(AMS) </w:t>
      </w:r>
      <w:r w:rsidRPr="00FF2604">
        <w:t xml:space="preserve">collected from </w:t>
      </w:r>
      <w:r>
        <w:t xml:space="preserve">the </w:t>
      </w:r>
      <w:r w:rsidRPr="00FF2604">
        <w:t>Great Pee</w:t>
      </w:r>
      <w:r>
        <w:t xml:space="preserve"> </w:t>
      </w:r>
      <w:r w:rsidRPr="00FF2604">
        <w:t xml:space="preserve">Dee River in </w:t>
      </w:r>
      <w:del w:id="98" w:author="Erica Schmidt" w:date="2024-09-30T14:50:00Z" w16du:dateUtc="2024-09-30T18:50:00Z">
        <w:r w:rsidRPr="00FF2604" w:rsidDel="00C94D62">
          <w:delText>20</w:delText>
        </w:r>
        <w:r w:rsidDel="00C94D62">
          <w:delText>23</w:delText>
        </w:r>
      </w:del>
      <w:ins w:id="99" w:author="Erica Schmidt" w:date="2024-09-30T14:50:00Z" w16du:dateUtc="2024-09-30T18:50:00Z">
        <w:r w:rsidR="00C94D62" w:rsidRPr="00FF2604">
          <w:t>20</w:t>
        </w:r>
        <w:r w:rsidR="00C94D62">
          <w:t>2</w:t>
        </w:r>
      </w:ins>
      <w:ins w:id="100" w:author="Erica Schmidt" w:date="2025-09-23T09:48:00Z" w16du:dateUtc="2025-09-23T13:48:00Z">
        <w:r w:rsidR="00160067">
          <w:t>5</w:t>
        </w:r>
      </w:ins>
      <w:r>
        <w:t xml:space="preserve">. (Length range = </w:t>
      </w:r>
      <w:del w:id="101" w:author="Erica Schmidt" w:date="2024-09-30T14:33:00Z" w16du:dateUtc="2024-09-30T18:33:00Z">
        <w:r w:rsidDel="00F019F6">
          <w:delText>48–100</w:delText>
        </w:r>
      </w:del>
      <w:proofErr w:type="spellStart"/>
      <w:ins w:id="102" w:author="Erica Schmidt" w:date="2025-09-23T09:48:00Z" w16du:dateUtc="2025-09-23T13:48:00Z">
        <w:r w:rsidR="00160067">
          <w:t>X</w:t>
        </w:r>
      </w:ins>
      <w:del w:id="103" w:author="Erica Schmidt" w:date="2024-09-30T14:33:00Z" w16du:dateUtc="2024-09-30T18:33:00Z">
        <w:r w:rsidDel="00F019F6">
          <w:delText xml:space="preserve"> </w:delText>
        </w:r>
      </w:del>
      <w:r>
        <w:t>mm</w:t>
      </w:r>
      <w:proofErr w:type="spellEnd"/>
      <w:r>
        <w:t xml:space="preserve">; average total length = </w:t>
      </w:r>
      <w:del w:id="104" w:author="Erica Schmidt" w:date="2024-09-30T14:33:00Z" w16du:dateUtc="2024-09-30T18:33:00Z">
        <w:r w:rsidDel="00F019F6">
          <w:delText>69</w:delText>
        </w:r>
      </w:del>
      <w:proofErr w:type="spellStart"/>
      <w:ins w:id="105" w:author="Erica Schmidt" w:date="2025-09-23T09:48:00Z" w16du:dateUtc="2025-09-23T13:48:00Z">
        <w:r w:rsidR="00160067">
          <w:t>X</w:t>
        </w:r>
      </w:ins>
      <w:del w:id="106" w:author="Erica Schmidt" w:date="2024-09-30T14:33:00Z" w16du:dateUtc="2024-09-30T18:33:00Z">
        <w:r w:rsidDel="00F019F6">
          <w:delText xml:space="preserve"> </w:delText>
        </w:r>
      </w:del>
      <w:r>
        <w:t>mm</w:t>
      </w:r>
      <w:proofErr w:type="spellEnd"/>
      <w:r>
        <w:t>.)</w:t>
      </w:r>
    </w:p>
    <w:p w14:paraId="613AD076" w14:textId="77777777" w:rsidR="00F019F6" w:rsidRPr="00DC6D37" w:rsidRDefault="00F019F6" w:rsidP="00F019F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F019F6" w:rsidRPr="00071DA5" w14:paraId="01E751FC" w14:textId="77777777" w:rsidTr="001050C9">
        <w:tc>
          <w:tcPr>
            <w:tcW w:w="2337" w:type="dxa"/>
            <w:tcBorders>
              <w:bottom w:val="single" w:sz="4" w:space="0" w:color="auto"/>
            </w:tcBorders>
          </w:tcPr>
          <w:p w14:paraId="285C1A0F" w14:textId="77777777" w:rsidR="00F019F6" w:rsidRPr="00DC6D37" w:rsidRDefault="00F019F6" w:rsidP="001050C9">
            <w:pPr>
              <w:spacing w:line="360" w:lineRule="auto"/>
              <w:jc w:val="center"/>
              <w:rPr>
                <w:rFonts w:ascii="Times New Roman" w:hAnsi="Times New Roman" w:cs="Times New Roman"/>
                <w:bCs/>
                <w:sz w:val="20"/>
                <w:szCs w:val="20"/>
              </w:rPr>
            </w:pPr>
            <w:del w:id="107" w:author="Erica Schmidt" w:date="2024-09-30T14:34:00Z" w16du:dateUtc="2024-09-30T18:34:00Z">
              <w:r w:rsidRPr="00DC6D37" w:rsidDel="00F019F6">
                <w:rPr>
                  <w:rFonts w:ascii="Times New Roman" w:hAnsi="Times New Roman" w:cs="Times New Roman"/>
                  <w:bCs/>
                  <w:sz w:val="20"/>
                  <w:szCs w:val="20"/>
                </w:rPr>
                <w:delText>Date</w:delText>
              </w:r>
            </w:del>
          </w:p>
        </w:tc>
        <w:tc>
          <w:tcPr>
            <w:tcW w:w="2337" w:type="dxa"/>
            <w:tcBorders>
              <w:bottom w:val="single" w:sz="4" w:space="0" w:color="auto"/>
            </w:tcBorders>
          </w:tcPr>
          <w:p w14:paraId="70606718" w14:textId="77777777" w:rsidR="00F019F6" w:rsidRPr="00DC6D37" w:rsidRDefault="00F019F6" w:rsidP="001050C9">
            <w:pPr>
              <w:spacing w:line="360" w:lineRule="auto"/>
              <w:jc w:val="center"/>
              <w:rPr>
                <w:rFonts w:ascii="Times New Roman" w:hAnsi="Times New Roman" w:cs="Times New Roman"/>
                <w:bCs/>
                <w:sz w:val="20"/>
                <w:szCs w:val="20"/>
              </w:rPr>
            </w:pPr>
            <w:del w:id="108" w:author="Erica Schmidt" w:date="2024-09-30T14:34:00Z" w16du:dateUtc="2024-09-30T18:34:00Z">
              <w:r w:rsidRPr="00DC6D37" w:rsidDel="00F019F6">
                <w:rPr>
                  <w:rFonts w:ascii="Times New Roman" w:hAnsi="Times New Roman" w:cs="Times New Roman"/>
                  <w:bCs/>
                  <w:sz w:val="20"/>
                  <w:szCs w:val="20"/>
                </w:rPr>
                <w:delText>AMS Collected</w:delText>
              </w:r>
            </w:del>
          </w:p>
        </w:tc>
        <w:tc>
          <w:tcPr>
            <w:tcW w:w="2338" w:type="dxa"/>
            <w:tcBorders>
              <w:bottom w:val="single" w:sz="4" w:space="0" w:color="auto"/>
            </w:tcBorders>
          </w:tcPr>
          <w:p w14:paraId="3D600605" w14:textId="77777777" w:rsidR="00F019F6" w:rsidRPr="00DC6D37" w:rsidRDefault="00F019F6" w:rsidP="001050C9">
            <w:pPr>
              <w:spacing w:line="360" w:lineRule="auto"/>
              <w:jc w:val="center"/>
              <w:rPr>
                <w:rFonts w:ascii="Times New Roman" w:hAnsi="Times New Roman" w:cs="Times New Roman"/>
                <w:bCs/>
                <w:sz w:val="20"/>
                <w:szCs w:val="20"/>
              </w:rPr>
            </w:pPr>
            <w:del w:id="109" w:author="Erica Schmidt" w:date="2024-09-30T14:34:00Z" w16du:dateUtc="2024-09-30T18:34:00Z">
              <w:r w:rsidRPr="00DC6D37" w:rsidDel="00F019F6">
                <w:rPr>
                  <w:rFonts w:ascii="Times New Roman" w:hAnsi="Times New Roman" w:cs="Times New Roman"/>
                  <w:bCs/>
                  <w:sz w:val="20"/>
                  <w:szCs w:val="20"/>
                </w:rPr>
                <w:delText>Foot Pedal Time (s)</w:delText>
              </w:r>
            </w:del>
          </w:p>
        </w:tc>
        <w:tc>
          <w:tcPr>
            <w:tcW w:w="2338" w:type="dxa"/>
            <w:tcBorders>
              <w:bottom w:val="single" w:sz="4" w:space="0" w:color="auto"/>
            </w:tcBorders>
          </w:tcPr>
          <w:p w14:paraId="27D3C2DD" w14:textId="77777777" w:rsidR="00F019F6" w:rsidRPr="00DC6D37" w:rsidRDefault="00F019F6" w:rsidP="001050C9">
            <w:pPr>
              <w:spacing w:line="360" w:lineRule="auto"/>
              <w:jc w:val="center"/>
              <w:rPr>
                <w:rFonts w:ascii="Times New Roman" w:hAnsi="Times New Roman" w:cs="Times New Roman"/>
                <w:bCs/>
                <w:sz w:val="20"/>
                <w:szCs w:val="20"/>
              </w:rPr>
            </w:pPr>
            <w:del w:id="110" w:author="Erica Schmidt" w:date="2024-09-30T14:34:00Z" w16du:dateUtc="2024-09-30T18:34:00Z">
              <w:r w:rsidRPr="00DC6D37" w:rsidDel="00F019F6">
                <w:rPr>
                  <w:rFonts w:ascii="Times New Roman" w:hAnsi="Times New Roman" w:cs="Times New Roman"/>
                  <w:bCs/>
                  <w:sz w:val="20"/>
                  <w:szCs w:val="20"/>
                </w:rPr>
                <w:delText>CPUE (AMS/hour)</w:delText>
              </w:r>
            </w:del>
          </w:p>
        </w:tc>
      </w:tr>
      <w:tr w:rsidR="00F019F6" w:rsidRPr="00071DA5" w14:paraId="3542FA33" w14:textId="77777777" w:rsidTr="001050C9">
        <w:tc>
          <w:tcPr>
            <w:tcW w:w="2337" w:type="dxa"/>
            <w:tcBorders>
              <w:top w:val="single" w:sz="4" w:space="0" w:color="auto"/>
            </w:tcBorders>
          </w:tcPr>
          <w:p w14:paraId="2240DEC8" w14:textId="77777777" w:rsidR="00F019F6" w:rsidRPr="00071DA5" w:rsidRDefault="00F019F6" w:rsidP="001050C9">
            <w:pPr>
              <w:spacing w:line="360" w:lineRule="auto"/>
              <w:jc w:val="center"/>
              <w:rPr>
                <w:rFonts w:ascii="Times New Roman" w:hAnsi="Times New Roman" w:cs="Times New Roman"/>
                <w:bCs/>
                <w:sz w:val="20"/>
                <w:szCs w:val="20"/>
              </w:rPr>
            </w:pPr>
            <w:del w:id="111" w:author="Erica Schmidt" w:date="2024-09-30T14:34:00Z" w16du:dateUtc="2024-09-30T18:34:00Z">
              <w:r w:rsidRPr="00071DA5" w:rsidDel="00F019F6">
                <w:rPr>
                  <w:rFonts w:ascii="Times New Roman" w:hAnsi="Times New Roman" w:cs="Times New Roman"/>
                  <w:bCs/>
                  <w:sz w:val="20"/>
                  <w:szCs w:val="20"/>
                </w:rPr>
                <w:delText>08/09/2023</w:delText>
              </w:r>
            </w:del>
          </w:p>
        </w:tc>
        <w:tc>
          <w:tcPr>
            <w:tcW w:w="2337" w:type="dxa"/>
            <w:tcBorders>
              <w:top w:val="single" w:sz="4" w:space="0" w:color="auto"/>
            </w:tcBorders>
          </w:tcPr>
          <w:p w14:paraId="2DAF54E8" w14:textId="77777777" w:rsidR="00F019F6" w:rsidRPr="00071DA5" w:rsidRDefault="00F019F6" w:rsidP="001050C9">
            <w:pPr>
              <w:spacing w:line="360" w:lineRule="auto"/>
              <w:jc w:val="center"/>
              <w:rPr>
                <w:rFonts w:ascii="Times New Roman" w:hAnsi="Times New Roman" w:cs="Times New Roman"/>
                <w:bCs/>
                <w:sz w:val="20"/>
                <w:szCs w:val="20"/>
              </w:rPr>
            </w:pPr>
            <w:del w:id="112" w:author="Erica Schmidt" w:date="2024-09-30T14:34:00Z" w16du:dateUtc="2024-09-30T18:34:00Z">
              <w:r w:rsidRPr="00071DA5" w:rsidDel="00F019F6">
                <w:rPr>
                  <w:rFonts w:ascii="Times New Roman" w:hAnsi="Times New Roman" w:cs="Times New Roman"/>
                  <w:bCs/>
                  <w:sz w:val="20"/>
                  <w:szCs w:val="20"/>
                </w:rPr>
                <w:delText>20</w:delText>
              </w:r>
            </w:del>
          </w:p>
        </w:tc>
        <w:tc>
          <w:tcPr>
            <w:tcW w:w="2338" w:type="dxa"/>
            <w:tcBorders>
              <w:top w:val="single" w:sz="4" w:space="0" w:color="auto"/>
            </w:tcBorders>
          </w:tcPr>
          <w:p w14:paraId="3A59263E" w14:textId="77777777" w:rsidR="00F019F6" w:rsidRPr="00071DA5" w:rsidRDefault="00F019F6" w:rsidP="001050C9">
            <w:pPr>
              <w:spacing w:line="360" w:lineRule="auto"/>
              <w:jc w:val="center"/>
              <w:rPr>
                <w:rFonts w:ascii="Times New Roman" w:hAnsi="Times New Roman" w:cs="Times New Roman"/>
                <w:bCs/>
                <w:sz w:val="20"/>
                <w:szCs w:val="20"/>
              </w:rPr>
            </w:pPr>
            <w:del w:id="113" w:author="Erica Schmidt" w:date="2024-09-30T14:34:00Z" w16du:dateUtc="2024-09-30T18:34:00Z">
              <w:r w:rsidRPr="00071DA5" w:rsidDel="00F019F6">
                <w:rPr>
                  <w:rFonts w:ascii="Times New Roman" w:hAnsi="Times New Roman" w:cs="Times New Roman"/>
                  <w:bCs/>
                  <w:sz w:val="20"/>
                  <w:szCs w:val="20"/>
                </w:rPr>
                <w:delText>5400</w:delText>
              </w:r>
            </w:del>
          </w:p>
        </w:tc>
        <w:tc>
          <w:tcPr>
            <w:tcW w:w="2338" w:type="dxa"/>
            <w:tcBorders>
              <w:top w:val="single" w:sz="4" w:space="0" w:color="auto"/>
            </w:tcBorders>
          </w:tcPr>
          <w:p w14:paraId="091CE9D3" w14:textId="77777777" w:rsidR="00F019F6" w:rsidRPr="00071DA5" w:rsidRDefault="00F019F6" w:rsidP="001050C9">
            <w:pPr>
              <w:spacing w:line="360" w:lineRule="auto"/>
              <w:jc w:val="center"/>
              <w:rPr>
                <w:rFonts w:ascii="Times New Roman" w:hAnsi="Times New Roman" w:cs="Times New Roman"/>
                <w:bCs/>
                <w:sz w:val="20"/>
                <w:szCs w:val="20"/>
              </w:rPr>
            </w:pPr>
            <w:del w:id="114" w:author="Erica Schmidt" w:date="2024-09-30T14:34:00Z" w16du:dateUtc="2024-09-30T18:34:00Z">
              <w:r w:rsidRPr="00071DA5" w:rsidDel="00F019F6">
                <w:rPr>
                  <w:rFonts w:ascii="Times New Roman" w:hAnsi="Times New Roman" w:cs="Times New Roman"/>
                  <w:bCs/>
                  <w:sz w:val="20"/>
                  <w:szCs w:val="20"/>
                </w:rPr>
                <w:delText>13.33</w:delText>
              </w:r>
            </w:del>
          </w:p>
        </w:tc>
      </w:tr>
      <w:tr w:rsidR="00F019F6" w:rsidRPr="00071DA5" w14:paraId="4BA5B1B8" w14:textId="77777777" w:rsidTr="001050C9">
        <w:tc>
          <w:tcPr>
            <w:tcW w:w="2337" w:type="dxa"/>
          </w:tcPr>
          <w:p w14:paraId="6585595B" w14:textId="77777777" w:rsidR="00F019F6" w:rsidRPr="00071DA5" w:rsidRDefault="00F019F6" w:rsidP="001050C9">
            <w:pPr>
              <w:spacing w:line="360" w:lineRule="auto"/>
              <w:jc w:val="center"/>
              <w:rPr>
                <w:rFonts w:ascii="Times New Roman" w:hAnsi="Times New Roman" w:cs="Times New Roman"/>
                <w:bCs/>
                <w:sz w:val="20"/>
                <w:szCs w:val="20"/>
              </w:rPr>
            </w:pPr>
            <w:del w:id="115" w:author="Erica Schmidt" w:date="2024-09-30T14:34:00Z" w16du:dateUtc="2024-09-30T18:34:00Z">
              <w:r w:rsidRPr="00071DA5" w:rsidDel="00F019F6">
                <w:rPr>
                  <w:rFonts w:ascii="Times New Roman" w:hAnsi="Times New Roman" w:cs="Times New Roman"/>
                  <w:bCs/>
                  <w:sz w:val="20"/>
                  <w:szCs w:val="20"/>
                </w:rPr>
                <w:delText>09/06/2023</w:delText>
              </w:r>
            </w:del>
          </w:p>
        </w:tc>
        <w:tc>
          <w:tcPr>
            <w:tcW w:w="2337" w:type="dxa"/>
          </w:tcPr>
          <w:p w14:paraId="47C1E84D" w14:textId="77777777" w:rsidR="00F019F6" w:rsidRPr="00071DA5" w:rsidRDefault="00F019F6" w:rsidP="001050C9">
            <w:pPr>
              <w:spacing w:line="360" w:lineRule="auto"/>
              <w:jc w:val="center"/>
              <w:rPr>
                <w:rFonts w:ascii="Times New Roman" w:hAnsi="Times New Roman" w:cs="Times New Roman"/>
                <w:bCs/>
                <w:sz w:val="20"/>
                <w:szCs w:val="20"/>
              </w:rPr>
            </w:pPr>
            <w:del w:id="116" w:author="Erica Schmidt" w:date="2024-09-30T14:34:00Z" w16du:dateUtc="2024-09-30T18:34:00Z">
              <w:r w:rsidRPr="00071DA5" w:rsidDel="00F019F6">
                <w:rPr>
                  <w:rFonts w:ascii="Times New Roman" w:hAnsi="Times New Roman" w:cs="Times New Roman"/>
                  <w:bCs/>
                  <w:sz w:val="20"/>
                  <w:szCs w:val="20"/>
                </w:rPr>
                <w:delText>35</w:delText>
              </w:r>
            </w:del>
          </w:p>
        </w:tc>
        <w:tc>
          <w:tcPr>
            <w:tcW w:w="2338" w:type="dxa"/>
          </w:tcPr>
          <w:p w14:paraId="74F9AF8E" w14:textId="77777777" w:rsidR="00F019F6" w:rsidRPr="00071DA5" w:rsidRDefault="00F019F6" w:rsidP="001050C9">
            <w:pPr>
              <w:spacing w:line="360" w:lineRule="auto"/>
              <w:jc w:val="center"/>
              <w:rPr>
                <w:rFonts w:ascii="Times New Roman" w:hAnsi="Times New Roman" w:cs="Times New Roman"/>
                <w:bCs/>
                <w:sz w:val="20"/>
                <w:szCs w:val="20"/>
              </w:rPr>
            </w:pPr>
            <w:del w:id="117" w:author="Erica Schmidt" w:date="2024-09-30T14:34:00Z" w16du:dateUtc="2024-09-30T18:34:00Z">
              <w:r w:rsidRPr="00071DA5" w:rsidDel="00F019F6">
                <w:rPr>
                  <w:rFonts w:ascii="Times New Roman" w:hAnsi="Times New Roman" w:cs="Times New Roman"/>
                  <w:bCs/>
                  <w:sz w:val="20"/>
                  <w:szCs w:val="20"/>
                </w:rPr>
                <w:delText>5400</w:delText>
              </w:r>
            </w:del>
          </w:p>
        </w:tc>
        <w:tc>
          <w:tcPr>
            <w:tcW w:w="2338" w:type="dxa"/>
          </w:tcPr>
          <w:p w14:paraId="29D0D5C5" w14:textId="77777777" w:rsidR="00F019F6" w:rsidRPr="00071DA5" w:rsidRDefault="00F019F6" w:rsidP="001050C9">
            <w:pPr>
              <w:spacing w:line="360" w:lineRule="auto"/>
              <w:jc w:val="center"/>
              <w:rPr>
                <w:rFonts w:ascii="Times New Roman" w:hAnsi="Times New Roman" w:cs="Times New Roman"/>
                <w:bCs/>
                <w:sz w:val="20"/>
                <w:szCs w:val="20"/>
              </w:rPr>
            </w:pPr>
            <w:del w:id="118" w:author="Erica Schmidt" w:date="2024-09-30T14:34:00Z" w16du:dateUtc="2024-09-30T18:34:00Z">
              <w:r w:rsidRPr="00071DA5" w:rsidDel="00F019F6">
                <w:rPr>
                  <w:rFonts w:ascii="Times New Roman" w:hAnsi="Times New Roman" w:cs="Times New Roman"/>
                  <w:bCs/>
                  <w:sz w:val="20"/>
                  <w:szCs w:val="20"/>
                </w:rPr>
                <w:delText>23.33</w:delText>
              </w:r>
            </w:del>
          </w:p>
        </w:tc>
      </w:tr>
      <w:tr w:rsidR="00F019F6" w:rsidRPr="00071DA5" w14:paraId="5F803B9F" w14:textId="77777777" w:rsidTr="001050C9">
        <w:tc>
          <w:tcPr>
            <w:tcW w:w="2337" w:type="dxa"/>
            <w:tcBorders>
              <w:top w:val="single" w:sz="4" w:space="0" w:color="auto"/>
            </w:tcBorders>
          </w:tcPr>
          <w:p w14:paraId="2E9FC0CD" w14:textId="77777777" w:rsidR="00F019F6" w:rsidRPr="00DC6D37" w:rsidRDefault="00F019F6" w:rsidP="001050C9">
            <w:pPr>
              <w:spacing w:line="360" w:lineRule="auto"/>
              <w:jc w:val="center"/>
              <w:rPr>
                <w:rFonts w:ascii="Times New Roman" w:hAnsi="Times New Roman" w:cs="Times New Roman"/>
                <w:bCs/>
                <w:sz w:val="20"/>
                <w:szCs w:val="20"/>
              </w:rPr>
            </w:pPr>
            <w:del w:id="119" w:author="Erica Schmidt" w:date="2024-09-30T14:34:00Z" w16du:dateUtc="2024-09-30T18:34:00Z">
              <w:r w:rsidRPr="00DC6D37" w:rsidDel="00F019F6">
                <w:rPr>
                  <w:rFonts w:ascii="Times New Roman" w:hAnsi="Times New Roman" w:cs="Times New Roman"/>
                  <w:bCs/>
                  <w:sz w:val="20"/>
                  <w:szCs w:val="20"/>
                </w:rPr>
                <w:delText>Totals</w:delText>
              </w:r>
            </w:del>
          </w:p>
        </w:tc>
        <w:tc>
          <w:tcPr>
            <w:tcW w:w="2337" w:type="dxa"/>
            <w:tcBorders>
              <w:top w:val="single" w:sz="4" w:space="0" w:color="auto"/>
            </w:tcBorders>
          </w:tcPr>
          <w:p w14:paraId="41B453F6" w14:textId="77777777" w:rsidR="00F019F6" w:rsidRPr="00DC6D37" w:rsidRDefault="00F019F6" w:rsidP="001050C9">
            <w:pPr>
              <w:spacing w:line="360" w:lineRule="auto"/>
              <w:jc w:val="center"/>
              <w:rPr>
                <w:rFonts w:ascii="Times New Roman" w:hAnsi="Times New Roman" w:cs="Times New Roman"/>
                <w:bCs/>
                <w:sz w:val="20"/>
                <w:szCs w:val="20"/>
              </w:rPr>
            </w:pPr>
            <w:del w:id="120" w:author="Erica Schmidt" w:date="2024-09-30T14:34:00Z" w16du:dateUtc="2024-09-30T18:34:00Z">
              <w:r w:rsidRPr="00DC6D37" w:rsidDel="00F019F6">
                <w:rPr>
                  <w:rFonts w:ascii="Times New Roman" w:hAnsi="Times New Roman" w:cs="Times New Roman"/>
                  <w:bCs/>
                  <w:sz w:val="20"/>
                  <w:szCs w:val="20"/>
                </w:rPr>
                <w:delText>55</w:delText>
              </w:r>
            </w:del>
          </w:p>
        </w:tc>
        <w:tc>
          <w:tcPr>
            <w:tcW w:w="2338" w:type="dxa"/>
            <w:tcBorders>
              <w:top w:val="single" w:sz="4" w:space="0" w:color="auto"/>
            </w:tcBorders>
          </w:tcPr>
          <w:p w14:paraId="3E05D5E4" w14:textId="77777777" w:rsidR="00F019F6" w:rsidRPr="00DC6D37" w:rsidRDefault="00F019F6" w:rsidP="001050C9">
            <w:pPr>
              <w:spacing w:line="360" w:lineRule="auto"/>
              <w:jc w:val="center"/>
              <w:rPr>
                <w:rFonts w:ascii="Times New Roman" w:hAnsi="Times New Roman" w:cs="Times New Roman"/>
                <w:bCs/>
                <w:sz w:val="20"/>
                <w:szCs w:val="20"/>
              </w:rPr>
            </w:pPr>
            <w:del w:id="121" w:author="Erica Schmidt" w:date="2024-09-30T14:34:00Z" w16du:dateUtc="2024-09-30T18:34:00Z">
              <w:r w:rsidRPr="00DC6D37" w:rsidDel="00F019F6">
                <w:rPr>
                  <w:rFonts w:ascii="Times New Roman" w:hAnsi="Times New Roman" w:cs="Times New Roman"/>
                  <w:bCs/>
                  <w:sz w:val="20"/>
                  <w:szCs w:val="20"/>
                </w:rPr>
                <w:delText>10800</w:delText>
              </w:r>
            </w:del>
          </w:p>
        </w:tc>
        <w:tc>
          <w:tcPr>
            <w:tcW w:w="2338" w:type="dxa"/>
            <w:tcBorders>
              <w:top w:val="single" w:sz="4" w:space="0" w:color="auto"/>
            </w:tcBorders>
          </w:tcPr>
          <w:p w14:paraId="00EB5749" w14:textId="77777777" w:rsidR="00F019F6" w:rsidRPr="00DC6D37" w:rsidRDefault="00F019F6" w:rsidP="001050C9">
            <w:pPr>
              <w:spacing w:line="360" w:lineRule="auto"/>
              <w:jc w:val="center"/>
              <w:rPr>
                <w:rFonts w:ascii="Times New Roman" w:hAnsi="Times New Roman" w:cs="Times New Roman"/>
                <w:bCs/>
                <w:sz w:val="20"/>
                <w:szCs w:val="20"/>
              </w:rPr>
            </w:pPr>
            <w:del w:id="122" w:author="Erica Schmidt" w:date="2024-09-30T14:34:00Z" w16du:dateUtc="2024-09-30T18:34:00Z">
              <w:r w:rsidRPr="00DC6D37" w:rsidDel="00F019F6">
                <w:rPr>
                  <w:rFonts w:ascii="Times New Roman" w:hAnsi="Times New Roman" w:cs="Times New Roman"/>
                  <w:bCs/>
                  <w:sz w:val="20"/>
                  <w:szCs w:val="20"/>
                </w:rPr>
                <w:delText>18.33</w:delText>
              </w:r>
            </w:del>
          </w:p>
        </w:tc>
      </w:tr>
    </w:tbl>
    <w:p w14:paraId="557C3421" w14:textId="77777777" w:rsidR="00F019F6" w:rsidRDefault="00F019F6" w:rsidP="00F019F6">
      <w:pPr>
        <w:spacing w:line="360" w:lineRule="auto"/>
        <w:rPr>
          <w:rFonts w:ascii="Times New Roman" w:hAnsi="Times New Roman" w:cs="Times New Roman"/>
          <w:sz w:val="20"/>
          <w:szCs w:val="20"/>
        </w:rPr>
      </w:pPr>
    </w:p>
    <w:p w14:paraId="18E8B47A" w14:textId="77777777" w:rsidR="00F019F6" w:rsidRPr="007F452E" w:rsidRDefault="00F019F6" w:rsidP="00F019F6">
      <w:pPr>
        <w:spacing w:line="360" w:lineRule="auto"/>
        <w:jc w:val="both"/>
        <w:rPr>
          <w:rFonts w:ascii="Times New Roman" w:hAnsi="Times New Roman" w:cs="Times New Roman"/>
          <w:sz w:val="24"/>
          <w:szCs w:val="24"/>
        </w:rPr>
      </w:pPr>
      <w:r w:rsidRPr="007F452E">
        <w:rPr>
          <w:rFonts w:ascii="Times New Roman" w:hAnsi="Times New Roman" w:cs="Times New Roman"/>
          <w:sz w:val="24"/>
          <w:szCs w:val="24"/>
        </w:rPr>
        <w:t xml:space="preserve">Savannah River </w:t>
      </w:r>
    </w:p>
    <w:p w14:paraId="326061AC" w14:textId="5D9EA60D" w:rsidR="00F019F6" w:rsidRDefault="00F019F6" w:rsidP="00F019F6">
      <w:pPr>
        <w:spacing w:after="0" w:line="360" w:lineRule="auto"/>
        <w:jc w:val="both"/>
        <w:rPr>
          <w:rFonts w:ascii="Times New Roman" w:hAnsi="Times New Roman" w:cs="Times New Roman"/>
          <w:sz w:val="24"/>
          <w:szCs w:val="24"/>
        </w:rPr>
      </w:pPr>
      <w:r w:rsidRPr="00B760A6">
        <w:rPr>
          <w:rFonts w:ascii="Times New Roman" w:hAnsi="Times New Roman" w:cs="Times New Roman"/>
          <w:sz w:val="24"/>
          <w:szCs w:val="24"/>
        </w:rPr>
        <w:t xml:space="preserve">As part of requirements for the SC’s shad fisheries sustainability plan, the Savannah River was sampled this year (August through October) for juvenile American shad. A total of </w:t>
      </w:r>
      <w:del w:id="123" w:author="Erica Schmidt" w:date="2024-09-30T14:35:00Z" w16du:dateUtc="2024-09-30T18:35:00Z">
        <w:r w:rsidDel="00F019F6">
          <w:rPr>
            <w:rFonts w:ascii="Times New Roman" w:hAnsi="Times New Roman" w:cs="Times New Roman"/>
            <w:sz w:val="24"/>
            <w:szCs w:val="24"/>
          </w:rPr>
          <w:delText>48</w:delText>
        </w:r>
      </w:del>
      <w:proofErr w:type="spellStart"/>
      <w:ins w:id="124" w:author="Erica Schmidt" w:date="2025-09-23T09:50:00Z" w16du:dateUtc="2025-09-23T13:50:00Z">
        <w:r w:rsidR="00160067">
          <w:rPr>
            <w:rFonts w:ascii="Times New Roman" w:hAnsi="Times New Roman" w:cs="Times New Roman"/>
            <w:sz w:val="24"/>
            <w:szCs w:val="24"/>
          </w:rPr>
          <w:t>X</w:t>
        </w:r>
      </w:ins>
      <w:del w:id="125" w:author="Erica Schmidt" w:date="2024-09-30T14:35:00Z" w16du:dateUtc="2024-09-30T18:35:00Z">
        <w:r w:rsidRPr="00B760A6" w:rsidDel="00F019F6">
          <w:rPr>
            <w:rFonts w:ascii="Times New Roman" w:hAnsi="Times New Roman" w:cs="Times New Roman"/>
            <w:sz w:val="24"/>
            <w:szCs w:val="24"/>
          </w:rPr>
          <w:delText xml:space="preserve"> </w:delText>
        </w:r>
      </w:del>
      <w:r w:rsidRPr="00B760A6">
        <w:rPr>
          <w:rFonts w:ascii="Times New Roman" w:hAnsi="Times New Roman" w:cs="Times New Roman"/>
          <w:sz w:val="24"/>
          <w:szCs w:val="24"/>
        </w:rPr>
        <w:t>juvenile</w:t>
      </w:r>
      <w:proofErr w:type="spellEnd"/>
      <w:r w:rsidRPr="00B760A6">
        <w:rPr>
          <w:rFonts w:ascii="Times New Roman" w:hAnsi="Times New Roman" w:cs="Times New Roman"/>
          <w:sz w:val="24"/>
          <w:szCs w:val="24"/>
        </w:rPr>
        <w:t xml:space="preserve"> American shad were collected (Table </w:t>
      </w:r>
      <w:r>
        <w:rPr>
          <w:rFonts w:ascii="Times New Roman" w:hAnsi="Times New Roman" w:cs="Times New Roman"/>
          <w:sz w:val="24"/>
          <w:szCs w:val="24"/>
        </w:rPr>
        <w:t>3</w:t>
      </w:r>
      <w:r w:rsidRPr="00B760A6">
        <w:rPr>
          <w:rFonts w:ascii="Times New Roman" w:hAnsi="Times New Roman" w:cs="Times New Roman"/>
          <w:sz w:val="24"/>
          <w:szCs w:val="24"/>
        </w:rPr>
        <w:t>).</w:t>
      </w:r>
      <w:ins w:id="126" w:author="Erica Schmidt" w:date="2024-09-30T14:35:00Z" w16du:dateUtc="2024-09-30T18:35:00Z">
        <w:r>
          <w:rPr>
            <w:rFonts w:ascii="Times New Roman" w:hAnsi="Times New Roman" w:cs="Times New Roman"/>
            <w:sz w:val="24"/>
            <w:szCs w:val="24"/>
          </w:rPr>
          <w:t xml:space="preserve"> This sampling was done by SCDNR Region III staff. </w:t>
        </w:r>
      </w:ins>
    </w:p>
    <w:p w14:paraId="368FC38D" w14:textId="77777777" w:rsidR="00F019F6" w:rsidRDefault="00F019F6" w:rsidP="00F019F6">
      <w:pPr>
        <w:spacing w:after="0" w:line="360" w:lineRule="auto"/>
        <w:rPr>
          <w:rFonts w:ascii="Times New Roman" w:hAnsi="Times New Roman" w:cs="Times New Roman"/>
          <w:sz w:val="24"/>
          <w:szCs w:val="24"/>
        </w:rPr>
      </w:pPr>
    </w:p>
    <w:p w14:paraId="444DB750" w14:textId="77777777" w:rsidR="00F019F6" w:rsidRDefault="00F019F6" w:rsidP="00F019F6">
      <w:pPr>
        <w:spacing w:after="0" w:line="360" w:lineRule="auto"/>
        <w:rPr>
          <w:rFonts w:ascii="Times New Roman" w:hAnsi="Times New Roman" w:cs="Times New Roman"/>
          <w:sz w:val="24"/>
          <w:szCs w:val="24"/>
        </w:rPr>
      </w:pPr>
    </w:p>
    <w:p w14:paraId="747E4FA7" w14:textId="77777777" w:rsidR="00F019F6" w:rsidRDefault="00F019F6" w:rsidP="00F019F6">
      <w:pPr>
        <w:spacing w:after="0" w:line="360" w:lineRule="auto"/>
        <w:rPr>
          <w:rFonts w:ascii="Times New Roman" w:hAnsi="Times New Roman" w:cs="Times New Roman"/>
          <w:sz w:val="24"/>
          <w:szCs w:val="24"/>
        </w:rPr>
      </w:pPr>
    </w:p>
    <w:p w14:paraId="2CC2A079" w14:textId="77777777" w:rsidR="00F019F6" w:rsidRDefault="00F019F6" w:rsidP="00F019F6">
      <w:pPr>
        <w:spacing w:after="0" w:line="360" w:lineRule="auto"/>
        <w:rPr>
          <w:rFonts w:ascii="Times New Roman" w:hAnsi="Times New Roman" w:cs="Times New Roman"/>
          <w:sz w:val="24"/>
          <w:szCs w:val="24"/>
        </w:rPr>
      </w:pPr>
    </w:p>
    <w:p w14:paraId="4192FD86" w14:textId="77777777" w:rsidR="00F019F6" w:rsidRDefault="00F019F6" w:rsidP="00F019F6">
      <w:pPr>
        <w:spacing w:after="0" w:line="360" w:lineRule="auto"/>
        <w:rPr>
          <w:rFonts w:ascii="Times New Roman" w:hAnsi="Times New Roman" w:cs="Times New Roman"/>
          <w:sz w:val="24"/>
          <w:szCs w:val="24"/>
        </w:rPr>
      </w:pPr>
    </w:p>
    <w:p w14:paraId="3F14E707" w14:textId="6B09F5BE" w:rsidR="00F019F6" w:rsidRDefault="00F019F6" w:rsidP="00F019F6">
      <w:pPr>
        <w:pStyle w:val="Heading3"/>
      </w:pPr>
      <w:r>
        <w:rPr>
          <w:bCs/>
        </w:rPr>
        <w:t>Table 3.</w:t>
      </w:r>
      <w:r>
        <w:rPr>
          <w:b/>
        </w:rPr>
        <w:tab/>
      </w:r>
      <w:r>
        <w:t xml:space="preserve">Total number of juvenile American shad (AMS) collected from Savannah River in </w:t>
      </w:r>
      <w:del w:id="127" w:author="Erica Schmidt" w:date="2024-09-30T14:50:00Z" w16du:dateUtc="2024-09-30T18:50:00Z">
        <w:r w:rsidDel="00C94D62">
          <w:delText>2023</w:delText>
        </w:r>
      </w:del>
      <w:ins w:id="128" w:author="Erica Schmidt" w:date="2024-09-30T14:50:00Z" w16du:dateUtc="2024-09-30T18:50:00Z">
        <w:r w:rsidR="00C94D62">
          <w:t>202</w:t>
        </w:r>
      </w:ins>
      <w:ins w:id="129" w:author="Erica Schmidt" w:date="2025-09-23T09:50:00Z" w16du:dateUtc="2025-09-23T13:50:00Z">
        <w:r w:rsidR="00160067">
          <w:t>5</w:t>
        </w:r>
      </w:ins>
      <w:r>
        <w:t xml:space="preserve">. (Length range = </w:t>
      </w:r>
      <w:del w:id="130" w:author="Erica Schmidt" w:date="2024-09-30T14:35:00Z" w16du:dateUtc="2024-09-30T18:35:00Z">
        <w:r w:rsidDel="00F019F6">
          <w:delText>71–123</w:delText>
        </w:r>
      </w:del>
      <w:ins w:id="131" w:author="Erica Schmidt" w:date="2025-09-23T09:50:00Z" w16du:dateUtc="2025-09-23T13:50:00Z">
        <w:r w:rsidR="00160067">
          <w:t>X</w:t>
        </w:r>
      </w:ins>
      <w:r>
        <w:t xml:space="preserve"> mm; average total length = </w:t>
      </w:r>
      <w:del w:id="132" w:author="Erica Schmidt" w:date="2024-09-30T14:35:00Z" w16du:dateUtc="2024-09-30T18:35:00Z">
        <w:r w:rsidDel="00F019F6">
          <w:delText xml:space="preserve">98 </w:delText>
        </w:r>
      </w:del>
      <w:ins w:id="133" w:author="Erica Schmidt" w:date="2025-09-23T09:50:00Z" w16du:dateUtc="2025-09-23T13:50:00Z">
        <w:r w:rsidR="00160067">
          <w:t>X</w:t>
        </w:r>
      </w:ins>
      <w:r>
        <w:t>mm.)</w:t>
      </w:r>
    </w:p>
    <w:p w14:paraId="1FEFE038" w14:textId="77777777" w:rsidR="00F019F6" w:rsidRPr="00071DA5" w:rsidRDefault="00F019F6" w:rsidP="00F019F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F019F6" w:rsidRPr="00071DA5" w14:paraId="3DD88435" w14:textId="77777777" w:rsidTr="001050C9">
        <w:tc>
          <w:tcPr>
            <w:tcW w:w="2337" w:type="dxa"/>
            <w:tcBorders>
              <w:bottom w:val="single" w:sz="4" w:space="0" w:color="auto"/>
            </w:tcBorders>
          </w:tcPr>
          <w:p w14:paraId="507994AB" w14:textId="77777777" w:rsidR="00F019F6" w:rsidRPr="00DC6D37" w:rsidRDefault="00F019F6" w:rsidP="001050C9">
            <w:pPr>
              <w:spacing w:line="360" w:lineRule="auto"/>
              <w:jc w:val="center"/>
              <w:rPr>
                <w:rFonts w:ascii="Times New Roman" w:hAnsi="Times New Roman" w:cs="Times New Roman"/>
                <w:bCs/>
                <w:sz w:val="20"/>
                <w:szCs w:val="20"/>
              </w:rPr>
            </w:pPr>
            <w:del w:id="134" w:author="Erica Schmidt" w:date="2024-09-30T14:35:00Z" w16du:dateUtc="2024-09-30T18:35:00Z">
              <w:r w:rsidRPr="00DC6D37" w:rsidDel="00F019F6">
                <w:rPr>
                  <w:rFonts w:ascii="Times New Roman" w:hAnsi="Times New Roman" w:cs="Times New Roman"/>
                  <w:bCs/>
                  <w:sz w:val="20"/>
                  <w:szCs w:val="20"/>
                </w:rPr>
                <w:delText>Date</w:delText>
              </w:r>
            </w:del>
          </w:p>
        </w:tc>
        <w:tc>
          <w:tcPr>
            <w:tcW w:w="2337" w:type="dxa"/>
            <w:tcBorders>
              <w:bottom w:val="single" w:sz="4" w:space="0" w:color="auto"/>
            </w:tcBorders>
          </w:tcPr>
          <w:p w14:paraId="6349332B" w14:textId="77777777" w:rsidR="00F019F6" w:rsidRPr="00DC6D37" w:rsidRDefault="00F019F6" w:rsidP="001050C9">
            <w:pPr>
              <w:spacing w:line="360" w:lineRule="auto"/>
              <w:jc w:val="center"/>
              <w:rPr>
                <w:rFonts w:ascii="Times New Roman" w:hAnsi="Times New Roman" w:cs="Times New Roman"/>
                <w:bCs/>
                <w:sz w:val="20"/>
                <w:szCs w:val="20"/>
              </w:rPr>
            </w:pPr>
            <w:del w:id="135" w:author="Erica Schmidt" w:date="2024-09-30T14:35:00Z" w16du:dateUtc="2024-09-30T18:35:00Z">
              <w:r w:rsidRPr="00DC6D37" w:rsidDel="00F019F6">
                <w:rPr>
                  <w:rFonts w:ascii="Times New Roman" w:hAnsi="Times New Roman" w:cs="Times New Roman"/>
                  <w:bCs/>
                  <w:sz w:val="20"/>
                  <w:szCs w:val="20"/>
                </w:rPr>
                <w:delText>AMS Collected</w:delText>
              </w:r>
            </w:del>
          </w:p>
        </w:tc>
        <w:tc>
          <w:tcPr>
            <w:tcW w:w="2338" w:type="dxa"/>
            <w:tcBorders>
              <w:bottom w:val="single" w:sz="4" w:space="0" w:color="auto"/>
            </w:tcBorders>
          </w:tcPr>
          <w:p w14:paraId="0A3CEAAA" w14:textId="77777777" w:rsidR="00F019F6" w:rsidRPr="00DC6D37" w:rsidRDefault="00F019F6" w:rsidP="001050C9">
            <w:pPr>
              <w:spacing w:line="360" w:lineRule="auto"/>
              <w:jc w:val="center"/>
              <w:rPr>
                <w:rFonts w:ascii="Times New Roman" w:hAnsi="Times New Roman" w:cs="Times New Roman"/>
                <w:bCs/>
                <w:sz w:val="20"/>
                <w:szCs w:val="20"/>
              </w:rPr>
            </w:pPr>
            <w:del w:id="136" w:author="Erica Schmidt" w:date="2024-09-30T14:35:00Z" w16du:dateUtc="2024-09-30T18:35:00Z">
              <w:r w:rsidRPr="00DC6D37" w:rsidDel="00F019F6">
                <w:rPr>
                  <w:rFonts w:ascii="Times New Roman" w:hAnsi="Times New Roman" w:cs="Times New Roman"/>
                  <w:bCs/>
                  <w:sz w:val="20"/>
                  <w:szCs w:val="20"/>
                </w:rPr>
                <w:delText>Foot Pedal Time (s)</w:delText>
              </w:r>
            </w:del>
          </w:p>
        </w:tc>
        <w:tc>
          <w:tcPr>
            <w:tcW w:w="2338" w:type="dxa"/>
            <w:tcBorders>
              <w:bottom w:val="single" w:sz="4" w:space="0" w:color="auto"/>
            </w:tcBorders>
          </w:tcPr>
          <w:p w14:paraId="5E0340C4" w14:textId="77777777" w:rsidR="00F019F6" w:rsidRPr="00DC6D37" w:rsidRDefault="00F019F6" w:rsidP="001050C9">
            <w:pPr>
              <w:spacing w:line="360" w:lineRule="auto"/>
              <w:jc w:val="center"/>
              <w:rPr>
                <w:rFonts w:ascii="Times New Roman" w:hAnsi="Times New Roman" w:cs="Times New Roman"/>
                <w:bCs/>
                <w:sz w:val="20"/>
                <w:szCs w:val="20"/>
              </w:rPr>
            </w:pPr>
            <w:del w:id="137" w:author="Erica Schmidt" w:date="2024-09-30T14:35:00Z" w16du:dateUtc="2024-09-30T18:35:00Z">
              <w:r w:rsidRPr="00DC6D37" w:rsidDel="00F019F6">
                <w:rPr>
                  <w:rFonts w:ascii="Times New Roman" w:hAnsi="Times New Roman" w:cs="Times New Roman"/>
                  <w:bCs/>
                  <w:sz w:val="20"/>
                  <w:szCs w:val="20"/>
                </w:rPr>
                <w:delText>CPUE (AMS/hour)</w:delText>
              </w:r>
            </w:del>
          </w:p>
        </w:tc>
      </w:tr>
      <w:tr w:rsidR="00F019F6" w:rsidRPr="00071DA5" w14:paraId="4BA9E91E" w14:textId="77777777" w:rsidTr="001050C9">
        <w:tc>
          <w:tcPr>
            <w:tcW w:w="2337" w:type="dxa"/>
            <w:tcBorders>
              <w:top w:val="single" w:sz="4" w:space="0" w:color="auto"/>
            </w:tcBorders>
          </w:tcPr>
          <w:p w14:paraId="3654B966" w14:textId="77777777" w:rsidR="00F019F6" w:rsidRPr="00071DA5" w:rsidRDefault="00F019F6" w:rsidP="001050C9">
            <w:pPr>
              <w:spacing w:line="360" w:lineRule="auto"/>
              <w:jc w:val="center"/>
              <w:rPr>
                <w:rFonts w:ascii="Times New Roman" w:hAnsi="Times New Roman" w:cs="Times New Roman"/>
                <w:bCs/>
                <w:sz w:val="20"/>
                <w:szCs w:val="20"/>
              </w:rPr>
            </w:pPr>
            <w:del w:id="138" w:author="Erica Schmidt" w:date="2024-09-30T14:35:00Z" w16du:dateUtc="2024-09-30T18:35:00Z">
              <w:r w:rsidRPr="00071DA5" w:rsidDel="00F019F6">
                <w:rPr>
                  <w:rFonts w:ascii="Times New Roman" w:hAnsi="Times New Roman" w:cs="Times New Roman"/>
                  <w:bCs/>
                  <w:sz w:val="20"/>
                  <w:szCs w:val="20"/>
                </w:rPr>
                <w:delText>08/02/2023</w:delText>
              </w:r>
            </w:del>
          </w:p>
        </w:tc>
        <w:tc>
          <w:tcPr>
            <w:tcW w:w="2337" w:type="dxa"/>
            <w:tcBorders>
              <w:top w:val="single" w:sz="4" w:space="0" w:color="auto"/>
            </w:tcBorders>
          </w:tcPr>
          <w:p w14:paraId="6B595738" w14:textId="77777777" w:rsidR="00F019F6" w:rsidRPr="00071DA5" w:rsidRDefault="00F019F6" w:rsidP="001050C9">
            <w:pPr>
              <w:spacing w:line="360" w:lineRule="auto"/>
              <w:jc w:val="center"/>
              <w:rPr>
                <w:rFonts w:ascii="Times New Roman" w:hAnsi="Times New Roman" w:cs="Times New Roman"/>
                <w:bCs/>
                <w:sz w:val="20"/>
                <w:szCs w:val="20"/>
              </w:rPr>
            </w:pPr>
            <w:del w:id="139" w:author="Erica Schmidt" w:date="2024-09-30T14:35:00Z" w16du:dateUtc="2024-09-30T18:35:00Z">
              <w:r w:rsidRPr="00071DA5" w:rsidDel="00F019F6">
                <w:rPr>
                  <w:rFonts w:ascii="Times New Roman" w:hAnsi="Times New Roman" w:cs="Times New Roman"/>
                  <w:bCs/>
                  <w:sz w:val="20"/>
                  <w:szCs w:val="20"/>
                </w:rPr>
                <w:delText>4</w:delText>
              </w:r>
            </w:del>
          </w:p>
        </w:tc>
        <w:tc>
          <w:tcPr>
            <w:tcW w:w="2338" w:type="dxa"/>
            <w:tcBorders>
              <w:top w:val="single" w:sz="4" w:space="0" w:color="auto"/>
            </w:tcBorders>
          </w:tcPr>
          <w:p w14:paraId="5D73DF07" w14:textId="77777777" w:rsidR="00F019F6" w:rsidRPr="00071DA5" w:rsidRDefault="00F019F6" w:rsidP="001050C9">
            <w:pPr>
              <w:spacing w:line="360" w:lineRule="auto"/>
              <w:jc w:val="center"/>
              <w:rPr>
                <w:rFonts w:ascii="Times New Roman" w:hAnsi="Times New Roman" w:cs="Times New Roman"/>
                <w:bCs/>
                <w:sz w:val="20"/>
                <w:szCs w:val="20"/>
              </w:rPr>
            </w:pPr>
            <w:del w:id="140" w:author="Erica Schmidt" w:date="2024-09-30T14:35:00Z" w16du:dateUtc="2024-09-30T18:35:00Z">
              <w:r w:rsidRPr="00071DA5" w:rsidDel="00F019F6">
                <w:rPr>
                  <w:rFonts w:ascii="Times New Roman" w:hAnsi="Times New Roman" w:cs="Times New Roman"/>
                  <w:bCs/>
                  <w:sz w:val="20"/>
                  <w:szCs w:val="20"/>
                </w:rPr>
                <w:delText>5400</w:delText>
              </w:r>
            </w:del>
          </w:p>
        </w:tc>
        <w:tc>
          <w:tcPr>
            <w:tcW w:w="2338" w:type="dxa"/>
            <w:tcBorders>
              <w:top w:val="single" w:sz="4" w:space="0" w:color="auto"/>
            </w:tcBorders>
          </w:tcPr>
          <w:p w14:paraId="413FE7BC" w14:textId="77777777" w:rsidR="00F019F6" w:rsidRPr="00071DA5" w:rsidRDefault="00F019F6" w:rsidP="001050C9">
            <w:pPr>
              <w:spacing w:line="360" w:lineRule="auto"/>
              <w:jc w:val="center"/>
              <w:rPr>
                <w:rFonts w:ascii="Times New Roman" w:hAnsi="Times New Roman" w:cs="Times New Roman"/>
                <w:bCs/>
                <w:sz w:val="20"/>
                <w:szCs w:val="20"/>
              </w:rPr>
            </w:pPr>
            <w:del w:id="141" w:author="Erica Schmidt" w:date="2024-09-30T14:35:00Z" w16du:dateUtc="2024-09-30T18:35:00Z">
              <w:r w:rsidRPr="00071DA5" w:rsidDel="00F019F6">
                <w:rPr>
                  <w:rFonts w:ascii="Times New Roman" w:hAnsi="Times New Roman" w:cs="Times New Roman"/>
                  <w:bCs/>
                  <w:sz w:val="20"/>
                  <w:szCs w:val="20"/>
                </w:rPr>
                <w:delText>2.67</w:delText>
              </w:r>
            </w:del>
          </w:p>
        </w:tc>
      </w:tr>
      <w:tr w:rsidR="00F019F6" w:rsidRPr="00071DA5" w14:paraId="3CD1EF6B" w14:textId="77777777" w:rsidTr="001050C9">
        <w:tc>
          <w:tcPr>
            <w:tcW w:w="2337" w:type="dxa"/>
          </w:tcPr>
          <w:p w14:paraId="50610B39" w14:textId="77777777" w:rsidR="00F019F6" w:rsidRPr="00071DA5" w:rsidRDefault="00F019F6" w:rsidP="001050C9">
            <w:pPr>
              <w:spacing w:line="360" w:lineRule="auto"/>
              <w:jc w:val="center"/>
              <w:rPr>
                <w:rFonts w:ascii="Times New Roman" w:hAnsi="Times New Roman" w:cs="Times New Roman"/>
                <w:bCs/>
                <w:sz w:val="20"/>
                <w:szCs w:val="20"/>
              </w:rPr>
            </w:pPr>
            <w:del w:id="142" w:author="Erica Schmidt" w:date="2024-09-30T14:35:00Z" w16du:dateUtc="2024-09-30T18:35:00Z">
              <w:r w:rsidRPr="00071DA5" w:rsidDel="00F019F6">
                <w:rPr>
                  <w:rFonts w:ascii="Times New Roman" w:hAnsi="Times New Roman" w:cs="Times New Roman"/>
                  <w:bCs/>
                  <w:sz w:val="20"/>
                  <w:szCs w:val="20"/>
                </w:rPr>
                <w:delText>09/12/2023</w:delText>
              </w:r>
            </w:del>
          </w:p>
        </w:tc>
        <w:tc>
          <w:tcPr>
            <w:tcW w:w="2337" w:type="dxa"/>
          </w:tcPr>
          <w:p w14:paraId="35F8760E" w14:textId="77777777" w:rsidR="00F019F6" w:rsidRPr="00071DA5" w:rsidRDefault="00F019F6" w:rsidP="001050C9">
            <w:pPr>
              <w:spacing w:line="360" w:lineRule="auto"/>
              <w:jc w:val="center"/>
              <w:rPr>
                <w:rFonts w:ascii="Times New Roman" w:hAnsi="Times New Roman" w:cs="Times New Roman"/>
                <w:bCs/>
                <w:sz w:val="20"/>
                <w:szCs w:val="20"/>
              </w:rPr>
            </w:pPr>
            <w:del w:id="143" w:author="Erica Schmidt" w:date="2024-09-30T14:35:00Z" w16du:dateUtc="2024-09-30T18:35:00Z">
              <w:r w:rsidRPr="00071DA5" w:rsidDel="00F019F6">
                <w:rPr>
                  <w:rFonts w:ascii="Times New Roman" w:hAnsi="Times New Roman" w:cs="Times New Roman"/>
                  <w:bCs/>
                  <w:sz w:val="20"/>
                  <w:szCs w:val="20"/>
                </w:rPr>
                <w:delText>9</w:delText>
              </w:r>
            </w:del>
          </w:p>
        </w:tc>
        <w:tc>
          <w:tcPr>
            <w:tcW w:w="2338" w:type="dxa"/>
          </w:tcPr>
          <w:p w14:paraId="17D5C397" w14:textId="77777777" w:rsidR="00F019F6" w:rsidRPr="00071DA5" w:rsidRDefault="00F019F6" w:rsidP="001050C9">
            <w:pPr>
              <w:spacing w:line="360" w:lineRule="auto"/>
              <w:jc w:val="center"/>
              <w:rPr>
                <w:rFonts w:ascii="Times New Roman" w:hAnsi="Times New Roman" w:cs="Times New Roman"/>
                <w:bCs/>
                <w:sz w:val="20"/>
                <w:szCs w:val="20"/>
              </w:rPr>
            </w:pPr>
            <w:del w:id="144" w:author="Erica Schmidt" w:date="2024-09-30T14:35:00Z" w16du:dateUtc="2024-09-30T18:35:00Z">
              <w:r w:rsidRPr="00071DA5" w:rsidDel="00F019F6">
                <w:rPr>
                  <w:rFonts w:ascii="Times New Roman" w:hAnsi="Times New Roman" w:cs="Times New Roman"/>
                  <w:bCs/>
                  <w:sz w:val="20"/>
                  <w:szCs w:val="20"/>
                </w:rPr>
                <w:delText>5400</w:delText>
              </w:r>
            </w:del>
          </w:p>
        </w:tc>
        <w:tc>
          <w:tcPr>
            <w:tcW w:w="2338" w:type="dxa"/>
          </w:tcPr>
          <w:p w14:paraId="7EBD3CC9" w14:textId="77777777" w:rsidR="00F019F6" w:rsidRPr="00071DA5" w:rsidRDefault="00F019F6" w:rsidP="001050C9">
            <w:pPr>
              <w:spacing w:line="360" w:lineRule="auto"/>
              <w:jc w:val="center"/>
              <w:rPr>
                <w:rFonts w:ascii="Times New Roman" w:hAnsi="Times New Roman" w:cs="Times New Roman"/>
                <w:bCs/>
                <w:sz w:val="20"/>
                <w:szCs w:val="20"/>
              </w:rPr>
            </w:pPr>
            <w:del w:id="145" w:author="Erica Schmidt" w:date="2024-09-30T14:35:00Z" w16du:dateUtc="2024-09-30T18:35:00Z">
              <w:r w:rsidRPr="00071DA5" w:rsidDel="00F019F6">
                <w:rPr>
                  <w:rFonts w:ascii="Times New Roman" w:hAnsi="Times New Roman" w:cs="Times New Roman"/>
                  <w:bCs/>
                  <w:sz w:val="20"/>
                  <w:szCs w:val="20"/>
                </w:rPr>
                <w:delText>6.00</w:delText>
              </w:r>
            </w:del>
          </w:p>
        </w:tc>
      </w:tr>
      <w:tr w:rsidR="00F019F6" w:rsidRPr="00071DA5" w14:paraId="0B2E0EE8" w14:textId="77777777" w:rsidTr="001050C9">
        <w:tc>
          <w:tcPr>
            <w:tcW w:w="2337" w:type="dxa"/>
          </w:tcPr>
          <w:p w14:paraId="5CDAB436" w14:textId="77777777" w:rsidR="00F019F6" w:rsidRPr="00071DA5" w:rsidRDefault="00F019F6" w:rsidP="001050C9">
            <w:pPr>
              <w:spacing w:line="360" w:lineRule="auto"/>
              <w:jc w:val="center"/>
              <w:rPr>
                <w:rFonts w:ascii="Times New Roman" w:hAnsi="Times New Roman" w:cs="Times New Roman"/>
                <w:bCs/>
                <w:sz w:val="20"/>
                <w:szCs w:val="20"/>
              </w:rPr>
            </w:pPr>
            <w:del w:id="146" w:author="Erica Schmidt" w:date="2024-09-30T14:35:00Z" w16du:dateUtc="2024-09-30T18:35:00Z">
              <w:r w:rsidRPr="00071DA5" w:rsidDel="00F019F6">
                <w:rPr>
                  <w:rFonts w:ascii="Times New Roman" w:hAnsi="Times New Roman" w:cs="Times New Roman"/>
                  <w:bCs/>
                  <w:sz w:val="20"/>
                  <w:szCs w:val="20"/>
                </w:rPr>
                <w:delText>09/22/2023</w:delText>
              </w:r>
            </w:del>
          </w:p>
        </w:tc>
        <w:tc>
          <w:tcPr>
            <w:tcW w:w="2337" w:type="dxa"/>
          </w:tcPr>
          <w:p w14:paraId="4D405B60" w14:textId="77777777" w:rsidR="00F019F6" w:rsidRPr="00071DA5" w:rsidRDefault="00F019F6" w:rsidP="001050C9">
            <w:pPr>
              <w:spacing w:line="360" w:lineRule="auto"/>
              <w:jc w:val="center"/>
              <w:rPr>
                <w:rFonts w:ascii="Times New Roman" w:hAnsi="Times New Roman" w:cs="Times New Roman"/>
                <w:bCs/>
                <w:sz w:val="20"/>
                <w:szCs w:val="20"/>
              </w:rPr>
            </w:pPr>
            <w:del w:id="147" w:author="Erica Schmidt" w:date="2024-09-30T14:35:00Z" w16du:dateUtc="2024-09-30T18:35:00Z">
              <w:r w:rsidRPr="00071DA5" w:rsidDel="00F019F6">
                <w:rPr>
                  <w:rFonts w:ascii="Times New Roman" w:hAnsi="Times New Roman" w:cs="Times New Roman"/>
                  <w:bCs/>
                  <w:sz w:val="20"/>
                  <w:szCs w:val="20"/>
                </w:rPr>
                <w:delText>23</w:delText>
              </w:r>
            </w:del>
          </w:p>
        </w:tc>
        <w:tc>
          <w:tcPr>
            <w:tcW w:w="2338" w:type="dxa"/>
          </w:tcPr>
          <w:p w14:paraId="38FE50F6" w14:textId="77777777" w:rsidR="00F019F6" w:rsidRPr="00071DA5" w:rsidRDefault="00F019F6" w:rsidP="001050C9">
            <w:pPr>
              <w:spacing w:line="360" w:lineRule="auto"/>
              <w:jc w:val="center"/>
              <w:rPr>
                <w:rFonts w:ascii="Times New Roman" w:hAnsi="Times New Roman" w:cs="Times New Roman"/>
                <w:bCs/>
                <w:sz w:val="20"/>
                <w:szCs w:val="20"/>
              </w:rPr>
            </w:pPr>
            <w:del w:id="148" w:author="Erica Schmidt" w:date="2024-09-30T14:35:00Z" w16du:dateUtc="2024-09-30T18:35:00Z">
              <w:r w:rsidRPr="00071DA5" w:rsidDel="00F019F6">
                <w:rPr>
                  <w:rFonts w:ascii="Times New Roman" w:hAnsi="Times New Roman" w:cs="Times New Roman"/>
                  <w:bCs/>
                  <w:sz w:val="20"/>
                  <w:szCs w:val="20"/>
                </w:rPr>
                <w:delText>5400</w:delText>
              </w:r>
            </w:del>
          </w:p>
        </w:tc>
        <w:tc>
          <w:tcPr>
            <w:tcW w:w="2338" w:type="dxa"/>
          </w:tcPr>
          <w:p w14:paraId="0F74B41A" w14:textId="77777777" w:rsidR="00F019F6" w:rsidRPr="00071DA5" w:rsidRDefault="00F019F6" w:rsidP="001050C9">
            <w:pPr>
              <w:spacing w:line="360" w:lineRule="auto"/>
              <w:jc w:val="center"/>
              <w:rPr>
                <w:rFonts w:ascii="Times New Roman" w:hAnsi="Times New Roman" w:cs="Times New Roman"/>
                <w:bCs/>
                <w:sz w:val="20"/>
                <w:szCs w:val="20"/>
              </w:rPr>
            </w:pPr>
            <w:del w:id="149" w:author="Erica Schmidt" w:date="2024-09-30T14:35:00Z" w16du:dateUtc="2024-09-30T18:35:00Z">
              <w:r w:rsidRPr="00071DA5" w:rsidDel="00F019F6">
                <w:rPr>
                  <w:rFonts w:ascii="Times New Roman" w:hAnsi="Times New Roman" w:cs="Times New Roman"/>
                  <w:bCs/>
                  <w:sz w:val="20"/>
                  <w:szCs w:val="20"/>
                </w:rPr>
                <w:delText>15.33</w:delText>
              </w:r>
            </w:del>
          </w:p>
        </w:tc>
      </w:tr>
      <w:tr w:rsidR="00F019F6" w:rsidRPr="00071DA5" w14:paraId="32AAF140" w14:textId="77777777" w:rsidTr="001050C9">
        <w:tc>
          <w:tcPr>
            <w:tcW w:w="2337" w:type="dxa"/>
          </w:tcPr>
          <w:p w14:paraId="00FE9C5F" w14:textId="77777777" w:rsidR="00F019F6" w:rsidRPr="00071DA5" w:rsidRDefault="00F019F6" w:rsidP="001050C9">
            <w:pPr>
              <w:spacing w:line="360" w:lineRule="auto"/>
              <w:jc w:val="center"/>
              <w:rPr>
                <w:rFonts w:ascii="Times New Roman" w:hAnsi="Times New Roman" w:cs="Times New Roman"/>
                <w:bCs/>
                <w:sz w:val="20"/>
                <w:szCs w:val="20"/>
              </w:rPr>
            </w:pPr>
            <w:del w:id="150" w:author="Erica Schmidt" w:date="2024-09-30T14:35:00Z" w16du:dateUtc="2024-09-30T18:35:00Z">
              <w:r w:rsidRPr="00071DA5" w:rsidDel="00F019F6">
                <w:rPr>
                  <w:rFonts w:ascii="Times New Roman" w:hAnsi="Times New Roman" w:cs="Times New Roman"/>
                  <w:bCs/>
                  <w:sz w:val="20"/>
                  <w:szCs w:val="20"/>
                </w:rPr>
                <w:delText>10/03/2023</w:delText>
              </w:r>
            </w:del>
          </w:p>
        </w:tc>
        <w:tc>
          <w:tcPr>
            <w:tcW w:w="2337" w:type="dxa"/>
          </w:tcPr>
          <w:p w14:paraId="42C1A3EE" w14:textId="77777777" w:rsidR="00F019F6" w:rsidRPr="00071DA5" w:rsidRDefault="00F019F6" w:rsidP="001050C9">
            <w:pPr>
              <w:spacing w:line="360" w:lineRule="auto"/>
              <w:jc w:val="center"/>
              <w:rPr>
                <w:rFonts w:ascii="Times New Roman" w:hAnsi="Times New Roman" w:cs="Times New Roman"/>
                <w:bCs/>
                <w:sz w:val="20"/>
                <w:szCs w:val="20"/>
              </w:rPr>
            </w:pPr>
            <w:del w:id="151" w:author="Erica Schmidt" w:date="2024-09-30T14:35:00Z" w16du:dateUtc="2024-09-30T18:35:00Z">
              <w:r w:rsidRPr="00071DA5" w:rsidDel="00F019F6">
                <w:rPr>
                  <w:rFonts w:ascii="Times New Roman" w:hAnsi="Times New Roman" w:cs="Times New Roman"/>
                  <w:bCs/>
                  <w:sz w:val="20"/>
                  <w:szCs w:val="20"/>
                </w:rPr>
                <w:delText>12</w:delText>
              </w:r>
            </w:del>
          </w:p>
        </w:tc>
        <w:tc>
          <w:tcPr>
            <w:tcW w:w="2338" w:type="dxa"/>
          </w:tcPr>
          <w:p w14:paraId="19BABCE1" w14:textId="77777777" w:rsidR="00F019F6" w:rsidRPr="00071DA5" w:rsidRDefault="00F019F6" w:rsidP="001050C9">
            <w:pPr>
              <w:spacing w:line="360" w:lineRule="auto"/>
              <w:jc w:val="center"/>
              <w:rPr>
                <w:rFonts w:ascii="Times New Roman" w:hAnsi="Times New Roman" w:cs="Times New Roman"/>
                <w:bCs/>
                <w:sz w:val="20"/>
                <w:szCs w:val="20"/>
              </w:rPr>
            </w:pPr>
            <w:del w:id="152" w:author="Erica Schmidt" w:date="2024-09-30T14:35:00Z" w16du:dateUtc="2024-09-30T18:35:00Z">
              <w:r w:rsidRPr="00071DA5" w:rsidDel="00F019F6">
                <w:rPr>
                  <w:rFonts w:ascii="Times New Roman" w:hAnsi="Times New Roman" w:cs="Times New Roman"/>
                  <w:bCs/>
                  <w:sz w:val="20"/>
                  <w:szCs w:val="20"/>
                </w:rPr>
                <w:delText>5400</w:delText>
              </w:r>
            </w:del>
          </w:p>
        </w:tc>
        <w:tc>
          <w:tcPr>
            <w:tcW w:w="2338" w:type="dxa"/>
          </w:tcPr>
          <w:p w14:paraId="2BECB365" w14:textId="77777777" w:rsidR="00F019F6" w:rsidRPr="00071DA5" w:rsidRDefault="00F019F6" w:rsidP="001050C9">
            <w:pPr>
              <w:spacing w:line="360" w:lineRule="auto"/>
              <w:jc w:val="center"/>
              <w:rPr>
                <w:rFonts w:ascii="Times New Roman" w:hAnsi="Times New Roman" w:cs="Times New Roman"/>
                <w:bCs/>
                <w:sz w:val="20"/>
                <w:szCs w:val="20"/>
              </w:rPr>
            </w:pPr>
            <w:del w:id="153" w:author="Erica Schmidt" w:date="2024-09-30T14:35:00Z" w16du:dateUtc="2024-09-30T18:35:00Z">
              <w:r w:rsidRPr="00071DA5" w:rsidDel="00F019F6">
                <w:rPr>
                  <w:rFonts w:ascii="Times New Roman" w:hAnsi="Times New Roman" w:cs="Times New Roman"/>
                  <w:bCs/>
                  <w:sz w:val="20"/>
                  <w:szCs w:val="20"/>
                </w:rPr>
                <w:delText>8.00</w:delText>
              </w:r>
            </w:del>
          </w:p>
        </w:tc>
      </w:tr>
      <w:tr w:rsidR="00F019F6" w:rsidRPr="00071DA5" w14:paraId="493E54BD" w14:textId="77777777" w:rsidTr="001050C9">
        <w:tc>
          <w:tcPr>
            <w:tcW w:w="2337" w:type="dxa"/>
            <w:tcBorders>
              <w:top w:val="single" w:sz="4" w:space="0" w:color="auto"/>
            </w:tcBorders>
          </w:tcPr>
          <w:p w14:paraId="62F5E9A2" w14:textId="77777777" w:rsidR="00F019F6" w:rsidRPr="00DC6D37" w:rsidRDefault="00F019F6" w:rsidP="001050C9">
            <w:pPr>
              <w:spacing w:line="360" w:lineRule="auto"/>
              <w:jc w:val="center"/>
              <w:rPr>
                <w:rFonts w:ascii="Times New Roman" w:hAnsi="Times New Roman" w:cs="Times New Roman"/>
                <w:bCs/>
                <w:sz w:val="20"/>
                <w:szCs w:val="20"/>
              </w:rPr>
            </w:pPr>
            <w:del w:id="154" w:author="Erica Schmidt" w:date="2024-09-30T14:35:00Z" w16du:dateUtc="2024-09-30T18:35:00Z">
              <w:r w:rsidRPr="00DC6D37" w:rsidDel="00F019F6">
                <w:rPr>
                  <w:rFonts w:ascii="Times New Roman" w:hAnsi="Times New Roman" w:cs="Times New Roman"/>
                  <w:bCs/>
                  <w:sz w:val="20"/>
                  <w:szCs w:val="20"/>
                </w:rPr>
                <w:delText>Totals</w:delText>
              </w:r>
            </w:del>
          </w:p>
        </w:tc>
        <w:tc>
          <w:tcPr>
            <w:tcW w:w="2337" w:type="dxa"/>
            <w:tcBorders>
              <w:top w:val="single" w:sz="4" w:space="0" w:color="auto"/>
            </w:tcBorders>
          </w:tcPr>
          <w:p w14:paraId="0F10CD56" w14:textId="77777777" w:rsidR="00F019F6" w:rsidRPr="00DC6D37" w:rsidRDefault="00F019F6" w:rsidP="001050C9">
            <w:pPr>
              <w:spacing w:line="360" w:lineRule="auto"/>
              <w:jc w:val="center"/>
              <w:rPr>
                <w:rFonts w:ascii="Times New Roman" w:hAnsi="Times New Roman" w:cs="Times New Roman"/>
                <w:bCs/>
                <w:sz w:val="20"/>
                <w:szCs w:val="20"/>
              </w:rPr>
            </w:pPr>
            <w:del w:id="155" w:author="Erica Schmidt" w:date="2024-09-30T14:35:00Z" w16du:dateUtc="2024-09-30T18:35:00Z">
              <w:r w:rsidRPr="00DC6D37" w:rsidDel="00F019F6">
                <w:rPr>
                  <w:rFonts w:ascii="Times New Roman" w:hAnsi="Times New Roman" w:cs="Times New Roman"/>
                  <w:bCs/>
                  <w:sz w:val="20"/>
                  <w:szCs w:val="20"/>
                </w:rPr>
                <w:delText>48</w:delText>
              </w:r>
            </w:del>
          </w:p>
        </w:tc>
        <w:tc>
          <w:tcPr>
            <w:tcW w:w="2338" w:type="dxa"/>
            <w:tcBorders>
              <w:top w:val="single" w:sz="4" w:space="0" w:color="auto"/>
            </w:tcBorders>
          </w:tcPr>
          <w:p w14:paraId="12A21BC9" w14:textId="77777777" w:rsidR="00F019F6" w:rsidRPr="00DC6D37" w:rsidRDefault="00F019F6" w:rsidP="001050C9">
            <w:pPr>
              <w:spacing w:line="360" w:lineRule="auto"/>
              <w:jc w:val="center"/>
              <w:rPr>
                <w:rFonts w:ascii="Times New Roman" w:hAnsi="Times New Roman" w:cs="Times New Roman"/>
                <w:bCs/>
                <w:sz w:val="20"/>
                <w:szCs w:val="20"/>
              </w:rPr>
            </w:pPr>
            <w:del w:id="156" w:author="Erica Schmidt" w:date="2024-09-30T14:35:00Z" w16du:dateUtc="2024-09-30T18:35:00Z">
              <w:r w:rsidRPr="00DC6D37" w:rsidDel="00F019F6">
                <w:rPr>
                  <w:rFonts w:ascii="Times New Roman" w:hAnsi="Times New Roman" w:cs="Times New Roman"/>
                  <w:bCs/>
                  <w:sz w:val="20"/>
                  <w:szCs w:val="20"/>
                </w:rPr>
                <w:delText>21600</w:delText>
              </w:r>
            </w:del>
          </w:p>
        </w:tc>
        <w:tc>
          <w:tcPr>
            <w:tcW w:w="2338" w:type="dxa"/>
            <w:tcBorders>
              <w:top w:val="single" w:sz="4" w:space="0" w:color="auto"/>
            </w:tcBorders>
          </w:tcPr>
          <w:p w14:paraId="7010A2B1" w14:textId="77777777" w:rsidR="00F019F6" w:rsidRPr="00DC6D37" w:rsidRDefault="00F019F6" w:rsidP="001050C9">
            <w:pPr>
              <w:spacing w:line="360" w:lineRule="auto"/>
              <w:jc w:val="center"/>
              <w:rPr>
                <w:rFonts w:ascii="Times New Roman" w:hAnsi="Times New Roman" w:cs="Times New Roman"/>
                <w:bCs/>
                <w:sz w:val="20"/>
                <w:szCs w:val="20"/>
              </w:rPr>
            </w:pPr>
            <w:del w:id="157" w:author="Erica Schmidt" w:date="2024-09-30T14:35:00Z" w16du:dateUtc="2024-09-30T18:35:00Z">
              <w:r w:rsidRPr="00DC6D37" w:rsidDel="00F019F6">
                <w:rPr>
                  <w:rFonts w:ascii="Times New Roman" w:hAnsi="Times New Roman" w:cs="Times New Roman"/>
                  <w:bCs/>
                  <w:sz w:val="20"/>
                  <w:szCs w:val="20"/>
                </w:rPr>
                <w:delText>8.00</w:delText>
              </w:r>
            </w:del>
          </w:p>
        </w:tc>
      </w:tr>
      <w:bookmarkEnd w:id="16"/>
    </w:tbl>
    <w:p w14:paraId="7745BAFC" w14:textId="77777777" w:rsidR="00F019F6" w:rsidRPr="00F019F6" w:rsidRDefault="00F019F6" w:rsidP="00F019F6">
      <w:pPr>
        <w:rPr>
          <w:rFonts w:ascii="Times New Roman" w:hAnsi="Times New Roman" w:cs="Times New Roman"/>
          <w:b/>
          <w:bCs/>
          <w:sz w:val="24"/>
          <w:szCs w:val="24"/>
          <w:u w:val="single"/>
        </w:rPr>
      </w:pPr>
    </w:p>
    <w:sectPr w:rsidR="00F019F6" w:rsidRPr="00F019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Erica Schmidt">
    <w15:presenceInfo w15:providerId="AD" w15:userId="S::schmidte@dnr.sc.gov::8946a13c-7cc5-48c6-995c-d9890a1c49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9F6"/>
    <w:rsid w:val="000A2BFD"/>
    <w:rsid w:val="00160067"/>
    <w:rsid w:val="00365FAA"/>
    <w:rsid w:val="00A56865"/>
    <w:rsid w:val="00AA064C"/>
    <w:rsid w:val="00B922B1"/>
    <w:rsid w:val="00BC3DFB"/>
    <w:rsid w:val="00C94D62"/>
    <w:rsid w:val="00F0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3DDB7"/>
  <w15:chartTrackingRefBased/>
  <w15:docId w15:val="{408EF8F2-29B9-483F-8343-4C4701199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9F6"/>
    <w:rPr>
      <w:kern w:val="0"/>
      <w14:ligatures w14:val="none"/>
    </w:rPr>
  </w:style>
  <w:style w:type="paragraph" w:styleId="Heading1">
    <w:name w:val="heading 1"/>
    <w:basedOn w:val="Normal"/>
    <w:next w:val="Normal"/>
    <w:link w:val="Heading1Char"/>
    <w:uiPriority w:val="9"/>
    <w:qFormat/>
    <w:rsid w:val="00F019F6"/>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F019F6"/>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F019F6"/>
    <w:pPr>
      <w:keepNext/>
      <w:keepLines/>
      <w:spacing w:before="160" w:after="80"/>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F019F6"/>
    <w:pPr>
      <w:keepNext/>
      <w:keepLines/>
      <w:spacing w:before="80" w:after="40"/>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F019F6"/>
    <w:pPr>
      <w:keepNext/>
      <w:keepLines/>
      <w:spacing w:before="80" w:after="40"/>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F019F6"/>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F019F6"/>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F019F6"/>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F019F6"/>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9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19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019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19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19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19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19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19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19F6"/>
    <w:rPr>
      <w:rFonts w:eastAsiaTheme="majorEastAsia" w:cstheme="majorBidi"/>
      <w:color w:val="272727" w:themeColor="text1" w:themeTint="D8"/>
    </w:rPr>
  </w:style>
  <w:style w:type="paragraph" w:styleId="Title">
    <w:name w:val="Title"/>
    <w:basedOn w:val="Normal"/>
    <w:next w:val="Normal"/>
    <w:link w:val="TitleChar"/>
    <w:uiPriority w:val="10"/>
    <w:qFormat/>
    <w:rsid w:val="00F019F6"/>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F019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19F6"/>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F019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19F6"/>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F019F6"/>
    <w:rPr>
      <w:i/>
      <w:iCs/>
      <w:color w:val="404040" w:themeColor="text1" w:themeTint="BF"/>
    </w:rPr>
  </w:style>
  <w:style w:type="paragraph" w:styleId="ListParagraph">
    <w:name w:val="List Paragraph"/>
    <w:basedOn w:val="Normal"/>
    <w:uiPriority w:val="34"/>
    <w:qFormat/>
    <w:rsid w:val="00F019F6"/>
    <w:pPr>
      <w:ind w:left="720"/>
      <w:contextualSpacing/>
    </w:pPr>
    <w:rPr>
      <w:kern w:val="2"/>
      <w14:ligatures w14:val="standardContextual"/>
    </w:rPr>
  </w:style>
  <w:style w:type="character" w:styleId="IntenseEmphasis">
    <w:name w:val="Intense Emphasis"/>
    <w:basedOn w:val="DefaultParagraphFont"/>
    <w:uiPriority w:val="21"/>
    <w:qFormat/>
    <w:rsid w:val="00F019F6"/>
    <w:rPr>
      <w:i/>
      <w:iCs/>
      <w:color w:val="0F4761" w:themeColor="accent1" w:themeShade="BF"/>
    </w:rPr>
  </w:style>
  <w:style w:type="paragraph" w:styleId="IntenseQuote">
    <w:name w:val="Intense Quote"/>
    <w:basedOn w:val="Normal"/>
    <w:next w:val="Normal"/>
    <w:link w:val="IntenseQuoteChar"/>
    <w:uiPriority w:val="30"/>
    <w:qFormat/>
    <w:rsid w:val="00F019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F019F6"/>
    <w:rPr>
      <w:i/>
      <w:iCs/>
      <w:color w:val="0F4761" w:themeColor="accent1" w:themeShade="BF"/>
    </w:rPr>
  </w:style>
  <w:style w:type="character" w:styleId="IntenseReference">
    <w:name w:val="Intense Reference"/>
    <w:basedOn w:val="DefaultParagraphFont"/>
    <w:uiPriority w:val="32"/>
    <w:qFormat/>
    <w:rsid w:val="00F019F6"/>
    <w:rPr>
      <w:b/>
      <w:bCs/>
      <w:smallCaps/>
      <w:color w:val="0F4761" w:themeColor="accent1" w:themeShade="BF"/>
      <w:spacing w:val="5"/>
    </w:rPr>
  </w:style>
  <w:style w:type="table" w:styleId="TableGrid">
    <w:name w:val="Table Grid"/>
    <w:basedOn w:val="TableNormal"/>
    <w:uiPriority w:val="39"/>
    <w:rsid w:val="00F019F6"/>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019F6"/>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Schmidt</dc:creator>
  <cp:keywords/>
  <dc:description/>
  <cp:lastModifiedBy>Erica Schmidt</cp:lastModifiedBy>
  <cp:revision>1</cp:revision>
  <dcterms:created xsi:type="dcterms:W3CDTF">2025-09-23T13:25:00Z</dcterms:created>
  <dcterms:modified xsi:type="dcterms:W3CDTF">2025-09-23T13:50:00Z</dcterms:modified>
</cp:coreProperties>
</file>